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3D" w:rsidRDefault="00F45F3D">
      <w:pPr>
        <w:rPr>
          <w:sz w:val="4"/>
          <w:szCs w:val="4"/>
        </w:rPr>
      </w:pPr>
    </w:p>
    <w:tbl>
      <w:tblPr>
        <w:tblStyle w:val="a5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5"/>
        <w:gridCol w:w="1805"/>
        <w:gridCol w:w="1248"/>
        <w:gridCol w:w="2362"/>
      </w:tblGrid>
      <w:tr w:rsidR="00F45F3D" w:rsidTr="00DD7AC6">
        <w:trPr>
          <w:trHeight w:val="520"/>
        </w:trPr>
        <w:tc>
          <w:tcPr>
            <w:tcW w:w="1805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팀    명</w:t>
            </w:r>
          </w:p>
        </w:tc>
        <w:tc>
          <w:tcPr>
            <w:tcW w:w="3610" w:type="dxa"/>
            <w:gridSpan w:val="2"/>
            <w:tcBorders>
              <w:bottom w:val="dotted" w:sz="4" w:space="0" w:color="000000"/>
            </w:tcBorders>
            <w:vAlign w:val="center"/>
          </w:tcPr>
          <w:p w:rsidR="00F45F3D" w:rsidRDefault="00DD7AC6" w:rsidP="00DD7AC6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스뮤고개</w:t>
            </w:r>
            <w:proofErr w:type="spellEnd"/>
          </w:p>
        </w:tc>
        <w:tc>
          <w:tcPr>
            <w:tcW w:w="1248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일    시</w:t>
            </w:r>
          </w:p>
        </w:tc>
        <w:tc>
          <w:tcPr>
            <w:tcW w:w="2362" w:type="dxa"/>
            <w:tcBorders>
              <w:bottom w:val="dotted" w:sz="4" w:space="0" w:color="000000"/>
            </w:tcBorders>
            <w:vAlign w:val="center"/>
          </w:tcPr>
          <w:p w:rsidR="00F45F3D" w:rsidRPr="009B4831" w:rsidRDefault="009B483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2019.0</w:t>
            </w:r>
            <w:r w:rsidR="00281175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</w:t>
            </w:r>
            <w:r w:rsidR="00281175">
              <w:rPr>
                <w:sz w:val="18"/>
                <w:szCs w:val="18"/>
              </w:rPr>
              <w:t>05</w:t>
            </w:r>
          </w:p>
        </w:tc>
      </w:tr>
      <w:tr w:rsidR="00F45F3D" w:rsidTr="00DD7AC6">
        <w:trPr>
          <w:trHeight w:val="520"/>
        </w:trPr>
        <w:tc>
          <w:tcPr>
            <w:tcW w:w="1805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3610" w:type="dxa"/>
            <w:gridSpan w:val="2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FA3A62" w:rsidP="00DD7AC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사당역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스타벅스</w:t>
            </w:r>
            <w:r w:rsidR="007E1777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참 석 자</w:t>
            </w:r>
          </w:p>
        </w:tc>
        <w:tc>
          <w:tcPr>
            <w:tcW w:w="2362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9B4831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한창희,</w:t>
            </w:r>
            <w:r w:rsidR="00DD7AC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장준영,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최건우</w:t>
            </w:r>
          </w:p>
        </w:tc>
      </w:tr>
      <w:tr w:rsidR="00F45F3D">
        <w:trPr>
          <w:trHeight w:val="540"/>
        </w:trPr>
        <w:tc>
          <w:tcPr>
            <w:tcW w:w="361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252" w:hanging="288"/>
              <w:jc w:val="center"/>
              <w:rPr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b/>
                <w:sz w:val="18"/>
                <w:szCs w:val="18"/>
              </w:rPr>
              <w:t>회의 안건</w:t>
            </w:r>
          </w:p>
        </w:tc>
        <w:tc>
          <w:tcPr>
            <w:tcW w:w="5415" w:type="dxa"/>
            <w:gridSpan w:val="3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-1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 내용</w:t>
            </w:r>
          </w:p>
        </w:tc>
      </w:tr>
      <w:tr w:rsidR="00F45F3D">
        <w:trPr>
          <w:trHeight w:val="2380"/>
        </w:trPr>
        <w:tc>
          <w:tcPr>
            <w:tcW w:w="3610" w:type="dxa"/>
            <w:gridSpan w:val="2"/>
            <w:tcBorders>
              <w:top w:val="single" w:sz="4" w:space="0" w:color="000000"/>
            </w:tcBorders>
            <w:vAlign w:val="center"/>
          </w:tcPr>
          <w:p w:rsidR="00F45F3D" w:rsidRDefault="002C43E0" w:rsidP="002C4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TO-DO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</w:tcBorders>
            <w:vAlign w:val="center"/>
          </w:tcPr>
          <w:p w:rsidR="00FA3A62" w:rsidRDefault="00FA3A62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</w:p>
          <w:p w:rsidR="00281175" w:rsidRDefault="00281175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중간 보고서 작성 (</w:t>
            </w:r>
            <w:r>
              <w:rPr>
                <w:bCs/>
                <w:color w:val="000000" w:themeColor="text1"/>
                <w:sz w:val="18"/>
                <w:szCs w:val="18"/>
              </w:rPr>
              <w:t>~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8월 </w:t>
            </w:r>
            <w:r>
              <w:rPr>
                <w:bCs/>
                <w:color w:val="000000" w:themeColor="text1"/>
                <w:sz w:val="18"/>
                <w:szCs w:val="18"/>
              </w:rPr>
              <w:t>7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일)</w:t>
            </w:r>
          </w:p>
          <w:p w:rsidR="00281175" w:rsidRDefault="00281175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2. AWS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구축 후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html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파일 올리기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장준영</w:t>
            </w:r>
          </w:p>
          <w:p w:rsidR="00281175" w:rsidRDefault="00281175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3. </w:t>
            </w:r>
            <w:proofErr w:type="spellStart"/>
            <w:r>
              <w:rPr>
                <w:bCs/>
                <w:color w:val="000000" w:themeColor="text1"/>
                <w:sz w:val="18"/>
                <w:szCs w:val="18"/>
              </w:rPr>
              <w:t>jsflumb</w:t>
            </w:r>
            <w:proofErr w:type="spellEnd"/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라이브러리를 이용해 f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low chart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구축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한창희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최건우</w:t>
            </w:r>
          </w:p>
          <w:p w:rsidR="00281175" w:rsidRPr="00FA3A62" w:rsidRDefault="00281175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4. node </w:t>
            </w:r>
            <w:proofErr w:type="spellStart"/>
            <w:r>
              <w:rPr>
                <w:bCs/>
                <w:color w:val="000000" w:themeColor="text1"/>
                <w:sz w:val="18"/>
                <w:szCs w:val="18"/>
              </w:rPr>
              <w:t>js</w:t>
            </w:r>
            <w:proofErr w:type="spellEnd"/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숙</w:t>
            </w:r>
            <w:bookmarkStart w:id="1" w:name="_GoBack"/>
            <w:bookmarkEnd w:id="1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지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-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장준영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2C30DF">
        <w:trPr>
          <w:trHeight w:val="2520"/>
        </w:trPr>
        <w:tc>
          <w:tcPr>
            <w:tcW w:w="361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다음 안건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81175" w:rsidP="00281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 xml:space="preserve">1.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중간보고서 완료</w:t>
            </w:r>
          </w:p>
          <w:p w:rsidR="00281175" w:rsidRPr="00DD7AC6" w:rsidRDefault="00281175" w:rsidP="00281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a6"/>
        <w:tblpPr w:leftFromText="142" w:rightFromText="142" w:vertAnchor="text" w:horzAnchor="margin" w:tblpY="193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758"/>
      </w:tblGrid>
      <w:tr w:rsidR="00DD7AC6" w:rsidTr="00DD7AC6">
        <w:trPr>
          <w:trHeight w:val="480"/>
        </w:trPr>
        <w:tc>
          <w:tcPr>
            <w:tcW w:w="2268" w:type="dxa"/>
            <w:vMerge w:val="restart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향후 </w:t>
            </w:r>
            <w:r>
              <w:rPr>
                <w:b/>
                <w:sz w:val="18"/>
                <w:szCs w:val="18"/>
              </w:rPr>
              <w:br/>
              <w:t>회의 일정</w:t>
            </w:r>
          </w:p>
        </w:tc>
        <w:tc>
          <w:tcPr>
            <w:tcW w:w="6758" w:type="dxa"/>
            <w:tcBorders>
              <w:top w:val="single" w:sz="18" w:space="0" w:color="000000"/>
              <w:bottom w:val="dotted" w:sz="4" w:space="0" w:color="000000"/>
            </w:tcBorders>
            <w:vAlign w:val="center"/>
          </w:tcPr>
          <w:p w:rsidR="00DD7AC6" w:rsidRDefault="00DD7AC6" w:rsidP="00DD7AC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9/0</w:t>
            </w:r>
            <w:r w:rsidR="00FA3A62">
              <w:rPr>
                <w:sz w:val="18"/>
                <w:szCs w:val="18"/>
              </w:rPr>
              <w:t>8/</w:t>
            </w:r>
            <w:r w:rsidR="00281175">
              <w:rPr>
                <w:sz w:val="18"/>
                <w:szCs w:val="18"/>
              </w:rPr>
              <w:t>10</w:t>
            </w:r>
            <w:r w:rsidR="00281175">
              <w:rPr>
                <w:rFonts w:hint="eastAsia"/>
                <w:sz w:val="18"/>
                <w:szCs w:val="18"/>
              </w:rPr>
              <w:t>일</w:t>
            </w:r>
            <w:r w:rsidR="007822E7">
              <w:rPr>
                <w:sz w:val="18"/>
                <w:szCs w:val="18"/>
              </w:rPr>
              <w:t xml:space="preserve"> </w:t>
            </w:r>
            <w:r w:rsidR="00281175">
              <w:rPr>
                <w:rFonts w:hint="eastAsia"/>
                <w:sz w:val="18"/>
                <w:szCs w:val="18"/>
              </w:rPr>
              <w:t>토요일</w:t>
            </w:r>
            <w:r w:rsidR="007822E7">
              <w:rPr>
                <w:sz w:val="18"/>
                <w:szCs w:val="18"/>
              </w:rPr>
              <w:t xml:space="preserve"> </w:t>
            </w:r>
            <w:r w:rsidR="00281175">
              <w:rPr>
                <w:sz w:val="18"/>
                <w:szCs w:val="18"/>
              </w:rPr>
              <w:t>12</w:t>
            </w:r>
            <w:r w:rsidR="00281175">
              <w:rPr>
                <w:rFonts w:hint="eastAsia"/>
                <w:sz w:val="18"/>
                <w:szCs w:val="18"/>
              </w:rPr>
              <w:t>시</w:t>
            </w:r>
            <w:r w:rsidR="00FA3A62">
              <w:rPr>
                <w:rFonts w:hint="eastAsia"/>
                <w:sz w:val="18"/>
                <w:szCs w:val="18"/>
              </w:rPr>
              <w:t xml:space="preserve"> </w:t>
            </w:r>
            <w:r w:rsidR="00446C20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281175">
              <w:rPr>
                <w:rFonts w:hint="eastAsia"/>
                <w:sz w:val="18"/>
                <w:szCs w:val="18"/>
              </w:rPr>
              <w:t>홍대</w:t>
            </w:r>
            <w:r w:rsidR="007E1777">
              <w:rPr>
                <w:rFonts w:hint="eastAsia"/>
                <w:sz w:val="18"/>
                <w:szCs w:val="18"/>
              </w:rPr>
              <w:t xml:space="preserve"> </w:t>
            </w:r>
            <w:r w:rsidR="00281175">
              <w:rPr>
                <w:rFonts w:hint="eastAsia"/>
                <w:sz w:val="18"/>
                <w:szCs w:val="18"/>
              </w:rPr>
              <w:t>커피숍</w:t>
            </w:r>
          </w:p>
        </w:tc>
      </w:tr>
      <w:tr w:rsidR="00DD7AC6" w:rsidTr="00DD7AC6">
        <w:trPr>
          <w:trHeight w:val="480"/>
        </w:trPr>
        <w:tc>
          <w:tcPr>
            <w:tcW w:w="2268" w:type="dxa"/>
            <w:vMerge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DD7AC6" w:rsidRPr="00A32347" w:rsidRDefault="00DD7AC6" w:rsidP="00DD7AC6">
            <w:pPr>
              <w:rPr>
                <w:sz w:val="18"/>
                <w:szCs w:val="18"/>
              </w:rPr>
            </w:pPr>
          </w:p>
        </w:tc>
      </w:tr>
    </w:tbl>
    <w:p w:rsidR="00F45F3D" w:rsidRDefault="00F45F3D"/>
    <w:p w:rsidR="00F45F3D" w:rsidRDefault="00480684" w:rsidP="00480684">
      <w:pPr>
        <w:tabs>
          <w:tab w:val="left" w:pos="3375"/>
        </w:tabs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p w:rsidR="00F45F3D" w:rsidRDefault="007A6506">
      <w:pPr>
        <w:tabs>
          <w:tab w:val="left" w:pos="258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F45F3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E78" w:rsidRDefault="00D84E78">
      <w:pPr>
        <w:spacing w:after="0" w:line="240" w:lineRule="auto"/>
      </w:pPr>
      <w:r>
        <w:separator/>
      </w:r>
    </w:p>
  </w:endnote>
  <w:endnote w:type="continuationSeparator" w:id="0">
    <w:p w:rsidR="00D84E78" w:rsidRDefault="00D8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울릉도B">
    <w:altName w:val="Calibri"/>
    <w:panose1 w:val="020B0604020202020204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ins w:id="2" w:author="이연재" w:date="2019-03-05T17:01:00Z">
      <w:r>
        <w:rPr>
          <w:noProof/>
          <w:color w:val="000000"/>
        </w:rPr>
        <w:drawing>
          <wp:inline distT="0" distB="0" distL="0" distR="0">
            <wp:extent cx="2057400" cy="22860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E78" w:rsidRDefault="00D84E78">
      <w:pPr>
        <w:spacing w:after="0" w:line="240" w:lineRule="auto"/>
      </w:pPr>
      <w:r>
        <w:separator/>
      </w:r>
    </w:p>
  </w:footnote>
  <w:footnote w:type="continuationSeparator" w:id="0">
    <w:p w:rsidR="00D84E78" w:rsidRDefault="00D8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left" w:pos="2434"/>
      </w:tabs>
      <w:jc w:val="center"/>
      <w:rPr>
        <w:rFonts w:ascii="HY울릉도B" w:eastAsia="HY울릉도B" w:hAnsi="HY울릉도B" w:cs="HY울릉도B"/>
        <w:b/>
        <w:color w:val="0070C0"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spacing w:after="0"/>
      <w:jc w:val="center"/>
      <w:rPr>
        <w:b/>
        <w:smallCaps/>
        <w:sz w:val="144"/>
        <w:szCs w:val="144"/>
      </w:rPr>
    </w:pPr>
    <w:r>
      <w:rPr>
        <w:rFonts w:eastAsia="맑은 고딕"/>
        <w:b/>
        <w:smallCaps/>
        <w:color w:val="0070C0"/>
        <w:sz w:val="48"/>
        <w:szCs w:val="48"/>
      </w:rPr>
      <w:t>[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회 의 록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70C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B98"/>
    <w:multiLevelType w:val="multilevel"/>
    <w:tmpl w:val="FCB41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4F7"/>
    <w:multiLevelType w:val="multilevel"/>
    <w:tmpl w:val="C2A2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664D7"/>
    <w:multiLevelType w:val="multilevel"/>
    <w:tmpl w:val="BC9C3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25DB6"/>
    <w:multiLevelType w:val="multilevel"/>
    <w:tmpl w:val="CDAA9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AA7"/>
    <w:multiLevelType w:val="multilevel"/>
    <w:tmpl w:val="298E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None" w15:userId="이연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3D"/>
    <w:rsid w:val="000663B6"/>
    <w:rsid w:val="001E3E12"/>
    <w:rsid w:val="00281175"/>
    <w:rsid w:val="002C30DF"/>
    <w:rsid w:val="002C43E0"/>
    <w:rsid w:val="00417D28"/>
    <w:rsid w:val="00446C20"/>
    <w:rsid w:val="00480684"/>
    <w:rsid w:val="0049365B"/>
    <w:rsid w:val="00525291"/>
    <w:rsid w:val="006B77CF"/>
    <w:rsid w:val="00710AC3"/>
    <w:rsid w:val="007822E7"/>
    <w:rsid w:val="00797077"/>
    <w:rsid w:val="007A6506"/>
    <w:rsid w:val="007E1777"/>
    <w:rsid w:val="00894D97"/>
    <w:rsid w:val="008F7224"/>
    <w:rsid w:val="009B4831"/>
    <w:rsid w:val="009E55BD"/>
    <w:rsid w:val="00A32347"/>
    <w:rsid w:val="00A746C3"/>
    <w:rsid w:val="00AC07DA"/>
    <w:rsid w:val="00BC545E"/>
    <w:rsid w:val="00CC3449"/>
    <w:rsid w:val="00D2609C"/>
    <w:rsid w:val="00D84E78"/>
    <w:rsid w:val="00DD7AC6"/>
    <w:rsid w:val="00EA6A43"/>
    <w:rsid w:val="00F45F3D"/>
    <w:rsid w:val="00F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B880"/>
  <w15:docId w15:val="{D9F73A93-B22A-4C4D-B05A-2E9DC6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="맑은 고딕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맑은 고딕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609C"/>
  </w:style>
  <w:style w:type="paragraph" w:styleId="a8">
    <w:name w:val="footer"/>
    <w:basedOn w:val="a"/>
    <w:link w:val="Char0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장준영</cp:lastModifiedBy>
  <cp:revision>2</cp:revision>
  <dcterms:created xsi:type="dcterms:W3CDTF">2019-08-05T02:17:00Z</dcterms:created>
  <dcterms:modified xsi:type="dcterms:W3CDTF">2019-08-05T02:17:00Z</dcterms:modified>
</cp:coreProperties>
</file>