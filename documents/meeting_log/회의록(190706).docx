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F3D" w:rsidRDefault="00F45F3D">
      <w:pPr>
        <w:rPr>
          <w:sz w:val="4"/>
          <w:szCs w:val="4"/>
        </w:rPr>
      </w:pPr>
    </w:p>
    <w:tbl>
      <w:tblPr>
        <w:tblStyle w:val="a5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805"/>
        <w:gridCol w:w="1805"/>
        <w:gridCol w:w="1248"/>
        <w:gridCol w:w="2362"/>
      </w:tblGrid>
      <w:tr w:rsidR="00F45F3D" w:rsidTr="00DD7AC6">
        <w:trPr>
          <w:trHeight w:val="520"/>
        </w:trPr>
        <w:tc>
          <w:tcPr>
            <w:tcW w:w="1805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팀    명</w:t>
            </w:r>
          </w:p>
        </w:tc>
        <w:tc>
          <w:tcPr>
            <w:tcW w:w="3610" w:type="dxa"/>
            <w:gridSpan w:val="2"/>
            <w:tcBorders>
              <w:bottom w:val="dotted" w:sz="4" w:space="0" w:color="000000"/>
            </w:tcBorders>
            <w:vAlign w:val="center"/>
          </w:tcPr>
          <w:p w:rsidR="00F45F3D" w:rsidRDefault="00DD7AC6" w:rsidP="00DD7AC6">
            <w:pPr>
              <w:rPr>
                <w:rFonts w:hint="eastAsia"/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스뮤고개</w:t>
            </w:r>
            <w:proofErr w:type="spellEnd"/>
          </w:p>
        </w:tc>
        <w:tc>
          <w:tcPr>
            <w:tcW w:w="1248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일    시</w:t>
            </w:r>
          </w:p>
        </w:tc>
        <w:tc>
          <w:tcPr>
            <w:tcW w:w="2362" w:type="dxa"/>
            <w:tcBorders>
              <w:bottom w:val="dotted" w:sz="4" w:space="0" w:color="000000"/>
            </w:tcBorders>
            <w:vAlign w:val="center"/>
          </w:tcPr>
          <w:p w:rsidR="00F45F3D" w:rsidRPr="009B4831" w:rsidRDefault="009B483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2019.07.06</w:t>
            </w:r>
          </w:p>
        </w:tc>
      </w:tr>
      <w:tr w:rsidR="00F45F3D" w:rsidTr="00DD7AC6">
        <w:trPr>
          <w:trHeight w:val="520"/>
        </w:trPr>
        <w:tc>
          <w:tcPr>
            <w:tcW w:w="1805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회의장소</w:t>
            </w:r>
          </w:p>
        </w:tc>
        <w:tc>
          <w:tcPr>
            <w:tcW w:w="3610" w:type="dxa"/>
            <w:gridSpan w:val="2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DD7AC6" w:rsidP="00DD7AC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스타벅스 </w:t>
            </w:r>
            <w:proofErr w:type="spellStart"/>
            <w:r>
              <w:rPr>
                <w:rFonts w:hint="eastAsia"/>
                <w:sz w:val="18"/>
                <w:szCs w:val="18"/>
              </w:rPr>
              <w:t>사당역점</w:t>
            </w:r>
            <w:proofErr w:type="spellEnd"/>
          </w:p>
        </w:tc>
        <w:tc>
          <w:tcPr>
            <w:tcW w:w="124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참 석 자</w:t>
            </w:r>
          </w:p>
        </w:tc>
        <w:tc>
          <w:tcPr>
            <w:tcW w:w="2362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9B4831" w:rsidP="00DD7A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한창희,</w:t>
            </w:r>
            <w:r w:rsidR="00DD7AC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장준영,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최건우</w:t>
            </w:r>
          </w:p>
        </w:tc>
      </w:tr>
      <w:tr w:rsidR="00F45F3D">
        <w:trPr>
          <w:trHeight w:val="540"/>
        </w:trPr>
        <w:tc>
          <w:tcPr>
            <w:tcW w:w="3610" w:type="dxa"/>
            <w:gridSpan w:val="2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252" w:hanging="288"/>
              <w:jc w:val="center"/>
              <w:rPr>
                <w:b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b/>
                <w:sz w:val="18"/>
                <w:szCs w:val="18"/>
              </w:rPr>
              <w:t>회의 안건</w:t>
            </w:r>
          </w:p>
        </w:tc>
        <w:tc>
          <w:tcPr>
            <w:tcW w:w="5415" w:type="dxa"/>
            <w:gridSpan w:val="3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-1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회의 내용</w:t>
            </w:r>
          </w:p>
        </w:tc>
      </w:tr>
      <w:tr w:rsidR="00F45F3D">
        <w:trPr>
          <w:trHeight w:val="2380"/>
        </w:trPr>
        <w:tc>
          <w:tcPr>
            <w:tcW w:w="3610" w:type="dxa"/>
            <w:gridSpan w:val="2"/>
            <w:tcBorders>
              <w:top w:val="single" w:sz="4" w:space="0" w:color="000000"/>
            </w:tcBorders>
            <w:vAlign w:val="center"/>
          </w:tcPr>
          <w:p w:rsidR="00F45F3D" w:rsidRDefault="002C43E0" w:rsidP="002C43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TO-DO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</w:tcBorders>
            <w:vAlign w:val="center"/>
          </w:tcPr>
          <w:p w:rsidR="00F45F3D" w:rsidRPr="009B4831" w:rsidRDefault="009B48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언어로 </w:t>
            </w: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챗봇</w:t>
            </w:r>
            <w:proofErr w:type="spellEnd"/>
            <w:r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만들어</w:t>
            </w:r>
            <w:r w:rsidR="00DD7AC6">
              <w:rPr>
                <w:rFonts w:hint="eastAsia"/>
                <w:bCs/>
                <w:color w:val="000000" w:themeColor="text1"/>
                <w:sz w:val="18"/>
                <w:szCs w:val="18"/>
              </w:rPr>
              <w:t>보기</w:t>
            </w:r>
            <w:proofErr w:type="spellEnd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Cs/>
                <w:color w:val="000000" w:themeColor="text1"/>
                <w:sz w:val="18"/>
                <w:szCs w:val="18"/>
              </w:rPr>
              <w:t>(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수요일까지)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9B4831" w:rsidRDefault="002C30DF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</w:t>
            </w:r>
            <w:r w:rsidR="009B4831"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 w:rsidR="002C43E0">
              <w:rPr>
                <w:bCs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="009B4831">
              <w:rPr>
                <w:rFonts w:hint="eastAsia"/>
                <w:bCs/>
                <w:color w:val="000000" w:themeColor="text1"/>
                <w:sz w:val="18"/>
                <w:szCs w:val="18"/>
              </w:rPr>
              <w:t>한이음에</w:t>
            </w:r>
            <w:proofErr w:type="spellEnd"/>
            <w:r w:rsidR="009B4831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전화해서 아마존 람다 문의하기</w:t>
            </w:r>
          </w:p>
          <w:p w:rsidR="002C30DF" w:rsidRDefault="002C30DF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3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DD7AC6">
              <w:rPr>
                <w:rFonts w:hint="eastAsia"/>
                <w:bCs/>
                <w:color w:val="000000" w:themeColor="text1"/>
                <w:sz w:val="18"/>
                <w:szCs w:val="18"/>
              </w:rPr>
              <w:t>로그인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페이지 웹 프로토타입 제</w:t>
            </w:r>
            <w:bookmarkStart w:id="1" w:name="_GoBack"/>
            <w:bookmarkEnd w:id="1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작</w:t>
            </w:r>
            <w:r w:rsidR="00BC545E">
              <w:rPr>
                <w:rFonts w:hint="eastAsia"/>
                <w:bCs/>
                <w:color w:val="000000" w:themeColor="text1"/>
                <w:sz w:val="18"/>
                <w:szCs w:val="18"/>
              </w:rPr>
              <w:t>하기</w:t>
            </w:r>
          </w:p>
        </w:tc>
      </w:tr>
      <w:tr w:rsidR="002C30DF">
        <w:trPr>
          <w:trHeight w:val="2520"/>
        </w:trPr>
        <w:tc>
          <w:tcPr>
            <w:tcW w:w="3610" w:type="dxa"/>
            <w:gridSpan w:val="2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2C30DF" w:rsidRDefault="002C30DF" w:rsidP="002C30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다음 안건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2C30DF" w:rsidRDefault="002C30DF" w:rsidP="002C3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1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서로 공부한 </w:t>
            </w: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챗봇</w:t>
            </w:r>
            <w:proofErr w:type="spellEnd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내용을 공유한다.</w:t>
            </w:r>
          </w:p>
          <w:p w:rsidR="002C30DF" w:rsidRPr="009B4831" w:rsidRDefault="002C30DF" w:rsidP="002C30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2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7p 까지 웹 프로토타입 제작</w:t>
            </w:r>
          </w:p>
          <w:p w:rsidR="002C30DF" w:rsidRPr="00DD7AC6" w:rsidRDefault="002C30DF" w:rsidP="002C3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 xml:space="preserve">2-2.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웹 실제 구현 </w:t>
            </w:r>
          </w:p>
        </w:tc>
      </w:tr>
    </w:tbl>
    <w:tbl>
      <w:tblPr>
        <w:tblStyle w:val="a6"/>
        <w:tblpPr w:leftFromText="142" w:rightFromText="142" w:vertAnchor="text" w:horzAnchor="margin" w:tblpY="193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758"/>
      </w:tblGrid>
      <w:tr w:rsidR="00DD7AC6" w:rsidTr="00DD7AC6">
        <w:trPr>
          <w:trHeight w:val="480"/>
        </w:trPr>
        <w:tc>
          <w:tcPr>
            <w:tcW w:w="2268" w:type="dxa"/>
            <w:vMerge w:val="restart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:rsidR="00DD7AC6" w:rsidRDefault="00DD7AC6" w:rsidP="00DD7A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향후 </w:t>
            </w:r>
            <w:r>
              <w:rPr>
                <w:b/>
                <w:sz w:val="18"/>
                <w:szCs w:val="18"/>
              </w:rPr>
              <w:br/>
              <w:t>회의 일정</w:t>
            </w:r>
          </w:p>
        </w:tc>
        <w:tc>
          <w:tcPr>
            <w:tcW w:w="6758" w:type="dxa"/>
            <w:tcBorders>
              <w:top w:val="single" w:sz="18" w:space="0" w:color="000000"/>
              <w:bottom w:val="dotted" w:sz="4" w:space="0" w:color="000000"/>
            </w:tcBorders>
            <w:vAlign w:val="center"/>
          </w:tcPr>
          <w:p w:rsidR="00DD7AC6" w:rsidRDefault="00DD7AC6" w:rsidP="00DD7A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9/07/10 19</w:t>
            </w:r>
            <w:r>
              <w:rPr>
                <w:rFonts w:hint="eastAsia"/>
                <w:sz w:val="18"/>
                <w:szCs w:val="18"/>
              </w:rPr>
              <w:t xml:space="preserve">시 </w:t>
            </w: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사당역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MOIM </w:t>
            </w:r>
            <w:r>
              <w:rPr>
                <w:rFonts w:hint="eastAsia"/>
                <w:sz w:val="18"/>
                <w:szCs w:val="18"/>
              </w:rPr>
              <w:t>스터디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룸 </w:t>
            </w:r>
          </w:p>
        </w:tc>
      </w:tr>
      <w:tr w:rsidR="00DD7AC6" w:rsidTr="00DD7AC6">
        <w:trPr>
          <w:trHeight w:val="480"/>
        </w:trPr>
        <w:tc>
          <w:tcPr>
            <w:tcW w:w="2268" w:type="dxa"/>
            <w:vMerge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DD7AC6" w:rsidRDefault="00DD7AC6" w:rsidP="00DD7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5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DD7AC6" w:rsidRDefault="00DD7AC6" w:rsidP="00DD7AC6">
            <w:pPr>
              <w:rPr>
                <w:sz w:val="18"/>
                <w:szCs w:val="18"/>
              </w:rPr>
            </w:pPr>
          </w:p>
        </w:tc>
      </w:tr>
    </w:tbl>
    <w:p w:rsidR="00F45F3D" w:rsidRDefault="00F45F3D"/>
    <w:p w:rsidR="00F45F3D" w:rsidRDefault="00480684" w:rsidP="00480684">
      <w:pPr>
        <w:tabs>
          <w:tab w:val="left" w:pos="3375"/>
        </w:tabs>
        <w:spacing w:after="0"/>
        <w:rPr>
          <w:sz w:val="2"/>
          <w:szCs w:val="2"/>
        </w:rPr>
      </w:pPr>
      <w:r>
        <w:rPr>
          <w:sz w:val="2"/>
          <w:szCs w:val="2"/>
        </w:rPr>
        <w:tab/>
      </w:r>
    </w:p>
    <w:p w:rsidR="00F45F3D" w:rsidRDefault="007A6506">
      <w:pPr>
        <w:tabs>
          <w:tab w:val="left" w:pos="258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F45F3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440" w:bottom="1440" w:left="1440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5BD" w:rsidRDefault="009E55BD">
      <w:pPr>
        <w:spacing w:after="0" w:line="240" w:lineRule="auto"/>
      </w:pPr>
      <w:r>
        <w:separator/>
      </w:r>
    </w:p>
  </w:endnote>
  <w:endnote w:type="continuationSeparator" w:id="0">
    <w:p w:rsidR="009E55BD" w:rsidRDefault="009E5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울릉도B">
    <w:altName w:val="Calibri"/>
    <w:charset w:val="81"/>
    <w:family w:val="roman"/>
    <w:pitch w:val="variable"/>
    <w:sig w:usb0="00000000" w:usb1="19D77CF9" w:usb2="00000010" w:usb3="00000000" w:csb0="0008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ins w:id="2" w:author="이연재" w:date="2019-03-05T17:01:00Z">
      <w:r>
        <w:rPr>
          <w:noProof/>
          <w:color w:val="000000"/>
        </w:rPr>
        <w:drawing>
          <wp:inline distT="0" distB="0" distL="0" distR="0">
            <wp:extent cx="2057400" cy="228600"/>
            <wp:effectExtent l="0" t="0" r="0" b="0"/>
            <wp:docPr id="1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ins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F45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5BD" w:rsidRDefault="009E55BD">
      <w:pPr>
        <w:spacing w:after="0" w:line="240" w:lineRule="auto"/>
      </w:pPr>
      <w:r>
        <w:separator/>
      </w:r>
    </w:p>
  </w:footnote>
  <w:footnote w:type="continuationSeparator" w:id="0">
    <w:p w:rsidR="009E55BD" w:rsidRDefault="009E5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F45F3D">
    <w:pPr>
      <w:pBdr>
        <w:top w:val="nil"/>
        <w:left w:val="nil"/>
        <w:bottom w:val="nil"/>
        <w:right w:val="nil"/>
        <w:between w:val="nil"/>
      </w:pBdr>
      <w:tabs>
        <w:tab w:val="left" w:pos="2434"/>
      </w:tabs>
      <w:jc w:val="center"/>
      <w:rPr>
        <w:rFonts w:ascii="HY울릉도B" w:eastAsia="HY울릉도B" w:hAnsi="HY울릉도B" w:cs="HY울릉도B"/>
        <w:b/>
        <w:color w:val="0070C0"/>
        <w:sz w:val="56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spacing w:after="0"/>
      <w:jc w:val="center"/>
      <w:rPr>
        <w:b/>
        <w:smallCaps/>
        <w:sz w:val="144"/>
        <w:szCs w:val="144"/>
      </w:rPr>
    </w:pPr>
    <w:r>
      <w:rPr>
        <w:rFonts w:eastAsia="맑은 고딕"/>
        <w:b/>
        <w:smallCaps/>
        <w:color w:val="0070C0"/>
        <w:sz w:val="48"/>
        <w:szCs w:val="48"/>
      </w:rPr>
      <w:t>[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0000"/>
        <w:sz w:val="48"/>
        <w:szCs w:val="48"/>
      </w:rPr>
      <w:t>회 의 록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70C0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B98"/>
    <w:multiLevelType w:val="multilevel"/>
    <w:tmpl w:val="FCB41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954F7"/>
    <w:multiLevelType w:val="multilevel"/>
    <w:tmpl w:val="C2A24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8664D7"/>
    <w:multiLevelType w:val="multilevel"/>
    <w:tmpl w:val="BC9C32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725DB6"/>
    <w:multiLevelType w:val="multilevel"/>
    <w:tmpl w:val="CDAA9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0D5AA7"/>
    <w:multiLevelType w:val="multilevel"/>
    <w:tmpl w:val="298E7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연재">
    <w15:presenceInfo w15:providerId="None" w15:userId="이연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F3D"/>
    <w:rsid w:val="001E3E12"/>
    <w:rsid w:val="002C30DF"/>
    <w:rsid w:val="002C43E0"/>
    <w:rsid w:val="00480684"/>
    <w:rsid w:val="00710AC3"/>
    <w:rsid w:val="007A6506"/>
    <w:rsid w:val="00894D97"/>
    <w:rsid w:val="009B4831"/>
    <w:rsid w:val="009E55BD"/>
    <w:rsid w:val="00AC07DA"/>
    <w:rsid w:val="00BC545E"/>
    <w:rsid w:val="00D2609C"/>
    <w:rsid w:val="00DD7AC6"/>
    <w:rsid w:val="00EA6A43"/>
    <w:rsid w:val="00F4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FE1"/>
  <w15:docId w15:val="{D9F73A93-B22A-4C4D-B05A-2E9DC6A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eastAsia="맑은 고딕"/>
      <w:color w:val="36609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eastAsia="맑은 고딕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609C"/>
  </w:style>
  <w:style w:type="paragraph" w:styleId="a8">
    <w:name w:val="footer"/>
    <w:basedOn w:val="a"/>
    <w:link w:val="Char0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 CHANGHEE</cp:lastModifiedBy>
  <cp:revision>3</cp:revision>
  <dcterms:created xsi:type="dcterms:W3CDTF">2019-07-06T03:06:00Z</dcterms:created>
  <dcterms:modified xsi:type="dcterms:W3CDTF">2019-07-09T06:52:00Z</dcterms:modified>
</cp:coreProperties>
</file>