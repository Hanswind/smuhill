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F3D" w:rsidRDefault="00F45F3D">
      <w:pPr>
        <w:rPr>
          <w:sz w:val="4"/>
          <w:szCs w:val="4"/>
        </w:rPr>
      </w:pPr>
    </w:p>
    <w:tbl>
      <w:tblPr>
        <w:tblStyle w:val="a5"/>
        <w:tblW w:w="0" w:type="auto"/>
        <w:tblInd w:w="0" w:type="dxa"/>
        <w:tblBorders>
          <w:top w:val="single" w:sz="18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5"/>
        <w:gridCol w:w="1805"/>
        <w:gridCol w:w="1805"/>
        <w:gridCol w:w="1248"/>
        <w:gridCol w:w="2362"/>
      </w:tblGrid>
      <w:tr w:rsidR="00F45F3D" w:rsidTr="00DD7AC6">
        <w:trPr>
          <w:trHeight w:val="520"/>
        </w:trPr>
        <w:tc>
          <w:tcPr>
            <w:tcW w:w="1805" w:type="dxa"/>
            <w:tcBorders>
              <w:bottom w:val="dotted" w:sz="4" w:space="0" w:color="000000"/>
            </w:tcBorders>
            <w:vAlign w:val="center"/>
          </w:tcPr>
          <w:p w:rsidR="00F45F3D" w:rsidRDefault="007A650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팀    명</w:t>
            </w:r>
          </w:p>
        </w:tc>
        <w:tc>
          <w:tcPr>
            <w:tcW w:w="3610" w:type="dxa"/>
            <w:gridSpan w:val="2"/>
            <w:tcBorders>
              <w:bottom w:val="dotted" w:sz="4" w:space="0" w:color="000000"/>
            </w:tcBorders>
            <w:vAlign w:val="center"/>
          </w:tcPr>
          <w:p w:rsidR="00F45F3D" w:rsidRDefault="00DD7AC6" w:rsidP="00DD7AC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스뮤고개</w:t>
            </w:r>
          </w:p>
        </w:tc>
        <w:tc>
          <w:tcPr>
            <w:tcW w:w="1248" w:type="dxa"/>
            <w:tcBorders>
              <w:bottom w:val="dotted" w:sz="4" w:space="0" w:color="000000"/>
            </w:tcBorders>
            <w:vAlign w:val="center"/>
          </w:tcPr>
          <w:p w:rsidR="00F45F3D" w:rsidRDefault="007A650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일    시</w:t>
            </w:r>
          </w:p>
        </w:tc>
        <w:tc>
          <w:tcPr>
            <w:tcW w:w="2362" w:type="dxa"/>
            <w:tcBorders>
              <w:bottom w:val="dotted" w:sz="4" w:space="0" w:color="000000"/>
            </w:tcBorders>
            <w:vAlign w:val="center"/>
          </w:tcPr>
          <w:p w:rsidR="00F45F3D" w:rsidRPr="009B4831" w:rsidRDefault="009B4831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2019.07.</w:t>
            </w:r>
            <w:r w:rsidR="000663B6">
              <w:rPr>
                <w:sz w:val="18"/>
                <w:szCs w:val="18"/>
              </w:rPr>
              <w:t>1</w:t>
            </w:r>
            <w:r w:rsidR="00CC3449">
              <w:rPr>
                <w:sz w:val="18"/>
                <w:szCs w:val="18"/>
              </w:rPr>
              <w:t>5</w:t>
            </w:r>
          </w:p>
        </w:tc>
      </w:tr>
      <w:tr w:rsidR="00F45F3D" w:rsidTr="00DD7AC6">
        <w:trPr>
          <w:trHeight w:val="520"/>
        </w:trPr>
        <w:tc>
          <w:tcPr>
            <w:tcW w:w="1805" w:type="dxa"/>
            <w:tcBorders>
              <w:top w:val="dotted" w:sz="4" w:space="0" w:color="000000"/>
              <w:bottom w:val="single" w:sz="18" w:space="0" w:color="000000"/>
            </w:tcBorders>
            <w:vAlign w:val="center"/>
          </w:tcPr>
          <w:p w:rsidR="00F45F3D" w:rsidRDefault="007A650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회의장소</w:t>
            </w:r>
          </w:p>
        </w:tc>
        <w:tc>
          <w:tcPr>
            <w:tcW w:w="3610" w:type="dxa"/>
            <w:gridSpan w:val="2"/>
            <w:tcBorders>
              <w:top w:val="dotted" w:sz="4" w:space="0" w:color="000000"/>
              <w:bottom w:val="single" w:sz="18" w:space="0" w:color="000000"/>
            </w:tcBorders>
            <w:vAlign w:val="center"/>
          </w:tcPr>
          <w:p w:rsidR="00F45F3D" w:rsidRDefault="00446C20" w:rsidP="00DD7AC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홍대입구 커피빈</w:t>
            </w:r>
          </w:p>
        </w:tc>
        <w:tc>
          <w:tcPr>
            <w:tcW w:w="1248" w:type="dxa"/>
            <w:tcBorders>
              <w:top w:val="dotted" w:sz="4" w:space="0" w:color="000000"/>
              <w:bottom w:val="single" w:sz="18" w:space="0" w:color="000000"/>
            </w:tcBorders>
            <w:vAlign w:val="center"/>
          </w:tcPr>
          <w:p w:rsidR="00F45F3D" w:rsidRDefault="007A650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참 석 자</w:t>
            </w:r>
          </w:p>
        </w:tc>
        <w:tc>
          <w:tcPr>
            <w:tcW w:w="2362" w:type="dxa"/>
            <w:tcBorders>
              <w:top w:val="dotted" w:sz="4" w:space="0" w:color="000000"/>
              <w:bottom w:val="single" w:sz="18" w:space="0" w:color="000000"/>
            </w:tcBorders>
            <w:vAlign w:val="center"/>
          </w:tcPr>
          <w:p w:rsidR="00F45F3D" w:rsidRDefault="009B4831" w:rsidP="00DD7A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한창희,</w:t>
            </w:r>
            <w:r w:rsidR="00DD7AC6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장준영,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최건우</w:t>
            </w:r>
          </w:p>
        </w:tc>
      </w:tr>
      <w:tr w:rsidR="00F45F3D">
        <w:trPr>
          <w:trHeight w:val="540"/>
        </w:trPr>
        <w:tc>
          <w:tcPr>
            <w:tcW w:w="3610" w:type="dxa"/>
            <w:gridSpan w:val="2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:rsidR="00F45F3D" w:rsidRDefault="007A6506">
            <w:pPr>
              <w:ind w:left="252" w:hanging="288"/>
              <w:jc w:val="center"/>
              <w:rPr>
                <w:b/>
                <w:sz w:val="18"/>
                <w:szCs w:val="18"/>
              </w:rPr>
            </w:pPr>
            <w:bookmarkStart w:id="0" w:name="_gjdgxs" w:colFirst="0" w:colLast="0"/>
            <w:bookmarkEnd w:id="0"/>
            <w:r>
              <w:rPr>
                <w:b/>
                <w:sz w:val="18"/>
                <w:szCs w:val="18"/>
              </w:rPr>
              <w:t>회의 안건</w:t>
            </w:r>
          </w:p>
        </w:tc>
        <w:tc>
          <w:tcPr>
            <w:tcW w:w="5415" w:type="dxa"/>
            <w:gridSpan w:val="3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:rsidR="00F45F3D" w:rsidRDefault="007A6506">
            <w:pPr>
              <w:ind w:left="-1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회의 내용</w:t>
            </w:r>
          </w:p>
        </w:tc>
      </w:tr>
      <w:tr w:rsidR="00F45F3D">
        <w:trPr>
          <w:trHeight w:val="2380"/>
        </w:trPr>
        <w:tc>
          <w:tcPr>
            <w:tcW w:w="3610" w:type="dxa"/>
            <w:gridSpan w:val="2"/>
            <w:tcBorders>
              <w:top w:val="single" w:sz="4" w:space="0" w:color="000000"/>
            </w:tcBorders>
            <w:vAlign w:val="center"/>
          </w:tcPr>
          <w:p w:rsidR="00F45F3D" w:rsidRDefault="002C43E0" w:rsidP="002C43E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TO-DO</w:t>
            </w:r>
          </w:p>
        </w:tc>
        <w:tc>
          <w:tcPr>
            <w:tcW w:w="5415" w:type="dxa"/>
            <w:gridSpan w:val="3"/>
            <w:tcBorders>
              <w:top w:val="single" w:sz="4" w:space="0" w:color="000000"/>
            </w:tcBorders>
            <w:vAlign w:val="center"/>
          </w:tcPr>
          <w:p w:rsidR="002C30DF" w:rsidRDefault="000663B6" w:rsidP="009B4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1</w:t>
            </w:r>
            <w:r>
              <w:rPr>
                <w:bCs/>
                <w:color w:val="000000" w:themeColor="text1"/>
                <w:sz w:val="18"/>
                <w:szCs w:val="18"/>
              </w:rPr>
              <w:t xml:space="preserve">. </w:t>
            </w:r>
            <w:r w:rsidR="00CC3449"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챗봇 블럭으로 만들었을 </w:t>
            </w:r>
            <w:r w:rsidR="00446C20">
              <w:rPr>
                <w:rFonts w:hint="eastAsia"/>
                <w:bCs/>
                <w:color w:val="000000" w:themeColor="text1"/>
                <w:sz w:val="18"/>
                <w:szCs w:val="18"/>
              </w:rPr>
              <w:t>때</w:t>
            </w:r>
            <w:r w:rsidR="00CC3449"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 문서화</w:t>
            </w:r>
            <w:r>
              <w:rPr>
                <w:bCs/>
                <w:color w:val="000000" w:themeColor="text1"/>
                <w:sz w:val="18"/>
                <w:szCs w:val="18"/>
              </w:rPr>
              <w:t xml:space="preserve">- 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장준영</w:t>
            </w:r>
          </w:p>
          <w:p w:rsidR="000663B6" w:rsidRDefault="000663B6" w:rsidP="009B4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2</w:t>
            </w:r>
            <w:r>
              <w:rPr>
                <w:bCs/>
                <w:color w:val="000000" w:themeColor="text1"/>
                <w:sz w:val="18"/>
                <w:szCs w:val="18"/>
              </w:rPr>
              <w:t>.</w:t>
            </w:r>
            <w:r w:rsidR="00CC3449"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 자바스크립트 블럭의 파일화-</w:t>
            </w:r>
            <w:r w:rsidR="00CC3449"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최건우</w:t>
            </w:r>
          </w:p>
          <w:p w:rsidR="000663B6" w:rsidRDefault="000663B6" w:rsidP="009B483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3</w:t>
            </w:r>
            <w:r>
              <w:rPr>
                <w:bCs/>
                <w:color w:val="000000" w:themeColor="text1"/>
                <w:sz w:val="18"/>
                <w:szCs w:val="18"/>
              </w:rPr>
              <w:t xml:space="preserve">. </w:t>
            </w:r>
            <w:r w:rsidR="00CC3449">
              <w:rPr>
                <w:rFonts w:hint="eastAsia"/>
                <w:bCs/>
                <w:color w:val="000000" w:themeColor="text1"/>
                <w:sz w:val="18"/>
                <w:szCs w:val="18"/>
              </w:rPr>
              <w:t>웹 레이아웃 개선</w:t>
            </w:r>
            <w:r w:rsidR="00CC3449"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CC3449">
              <w:rPr>
                <w:rFonts w:hint="eastAsia"/>
                <w:bCs/>
                <w:color w:val="000000" w:themeColor="text1"/>
                <w:sz w:val="18"/>
                <w:szCs w:val="18"/>
              </w:rPr>
              <w:t>및 문서 수령 후 요소 블럭화</w:t>
            </w:r>
            <w:r>
              <w:rPr>
                <w:bCs/>
                <w:color w:val="000000" w:themeColor="text1"/>
                <w:sz w:val="18"/>
                <w:szCs w:val="18"/>
              </w:rPr>
              <w:t xml:space="preserve">– 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한창희 </w:t>
            </w:r>
          </w:p>
        </w:tc>
      </w:tr>
      <w:tr w:rsidR="002C30DF">
        <w:trPr>
          <w:trHeight w:val="2520"/>
        </w:trPr>
        <w:tc>
          <w:tcPr>
            <w:tcW w:w="3610" w:type="dxa"/>
            <w:gridSpan w:val="2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:rsidR="002C30DF" w:rsidRDefault="002C30DF" w:rsidP="002C30D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다음 안건</w:t>
            </w:r>
          </w:p>
        </w:tc>
        <w:tc>
          <w:tcPr>
            <w:tcW w:w="5415" w:type="dxa"/>
            <w:gridSpan w:val="3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:rsidR="002C30DF" w:rsidRPr="00DD7AC6" w:rsidRDefault="006B77CF" w:rsidP="002C30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1</w:t>
            </w:r>
            <w:r>
              <w:rPr>
                <w:bCs/>
                <w:color w:val="000000" w:themeColor="text1"/>
                <w:sz w:val="18"/>
                <w:szCs w:val="18"/>
              </w:rPr>
              <w:t xml:space="preserve">. </w:t>
            </w: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다음 미팅은 멘토님과 </w:t>
            </w:r>
            <w:r>
              <w:rPr>
                <w:bCs/>
                <w:color w:val="000000" w:themeColor="text1"/>
                <w:sz w:val="18"/>
                <w:szCs w:val="18"/>
              </w:rPr>
              <w:t>kick-off</w:t>
            </w:r>
            <w:r w:rsidR="00A32347">
              <w:rPr>
                <w:rFonts w:hint="eastAsia"/>
                <w:bCs/>
                <w:color w:val="000000" w:themeColor="text1"/>
                <w:sz w:val="18"/>
                <w:szCs w:val="18"/>
              </w:rPr>
              <w:t>에서</w:t>
            </w:r>
            <w:r w:rsidR="00A746C3"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A32347"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A32347"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구현 관련 </w:t>
            </w:r>
            <w:r w:rsidR="00A746C3">
              <w:rPr>
                <w:rFonts w:hint="eastAsia"/>
                <w:bCs/>
                <w:color w:val="000000" w:themeColor="text1"/>
                <w:sz w:val="18"/>
                <w:szCs w:val="18"/>
              </w:rPr>
              <w:t>많이 물어보</w:t>
            </w:r>
            <w:r w:rsidR="008F7224">
              <w:rPr>
                <w:rFonts w:hint="eastAsia"/>
                <w:bCs/>
                <w:color w:val="000000" w:themeColor="text1"/>
                <w:sz w:val="18"/>
                <w:szCs w:val="18"/>
              </w:rPr>
              <w:t>기</w:t>
            </w:r>
            <w:r w:rsidR="00A32347">
              <w:rPr>
                <w:bCs/>
                <w:color w:val="000000" w:themeColor="text1"/>
                <w:sz w:val="18"/>
                <w:szCs w:val="18"/>
              </w:rPr>
              <w:t>.</w:t>
            </w:r>
          </w:p>
        </w:tc>
        <w:bookmarkStart w:id="1" w:name="_GoBack"/>
        <w:bookmarkEnd w:id="1"/>
      </w:tr>
    </w:tbl>
    <w:tbl>
      <w:tblPr>
        <w:tblStyle w:val="a6"/>
        <w:tblpPr w:leftFromText="142" w:rightFromText="142" w:vertAnchor="text" w:horzAnchor="margin" w:tblpY="193"/>
        <w:tblW w:w="0" w:type="auto"/>
        <w:tblInd w:w="0" w:type="dxa"/>
        <w:tblBorders>
          <w:top w:val="single" w:sz="18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6758"/>
      </w:tblGrid>
      <w:tr w:rsidR="00DD7AC6" w:rsidTr="00DD7AC6">
        <w:trPr>
          <w:trHeight w:val="480"/>
        </w:trPr>
        <w:tc>
          <w:tcPr>
            <w:tcW w:w="2268" w:type="dxa"/>
            <w:vMerge w:val="restart"/>
            <w:tcBorders>
              <w:top w:val="single" w:sz="18" w:space="0" w:color="000000"/>
              <w:bottom w:val="single" w:sz="18" w:space="0" w:color="auto"/>
            </w:tcBorders>
            <w:vAlign w:val="center"/>
          </w:tcPr>
          <w:p w:rsidR="00DD7AC6" w:rsidRDefault="00DD7AC6" w:rsidP="00DD7AC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향후 </w:t>
            </w:r>
            <w:r>
              <w:rPr>
                <w:b/>
                <w:sz w:val="18"/>
                <w:szCs w:val="18"/>
              </w:rPr>
              <w:br/>
              <w:t>회의 일정</w:t>
            </w:r>
          </w:p>
        </w:tc>
        <w:tc>
          <w:tcPr>
            <w:tcW w:w="6758" w:type="dxa"/>
            <w:tcBorders>
              <w:top w:val="single" w:sz="18" w:space="0" w:color="000000"/>
              <w:bottom w:val="dotted" w:sz="4" w:space="0" w:color="000000"/>
            </w:tcBorders>
            <w:vAlign w:val="center"/>
          </w:tcPr>
          <w:p w:rsidR="00DD7AC6" w:rsidRDefault="00DD7AC6" w:rsidP="00DD7AC6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9/0</w:t>
            </w:r>
            <w:r w:rsidR="00446C20">
              <w:rPr>
                <w:sz w:val="18"/>
                <w:szCs w:val="18"/>
              </w:rPr>
              <w:t>7/</w:t>
            </w:r>
            <w:r w:rsidR="008F7224">
              <w:rPr>
                <w:sz w:val="18"/>
                <w:szCs w:val="18"/>
              </w:rPr>
              <w:t>20</w:t>
            </w:r>
            <w:r w:rsidR="007822E7">
              <w:rPr>
                <w:rFonts w:hint="eastAsia"/>
                <w:sz w:val="18"/>
                <w:szCs w:val="18"/>
              </w:rPr>
              <w:t>일</w:t>
            </w:r>
            <w:r w:rsidR="007822E7">
              <w:rPr>
                <w:sz w:val="18"/>
                <w:szCs w:val="18"/>
              </w:rPr>
              <w:t xml:space="preserve"> </w:t>
            </w:r>
            <w:r w:rsidR="00446C20">
              <w:rPr>
                <w:rFonts w:hint="eastAsia"/>
                <w:sz w:val="18"/>
                <w:szCs w:val="18"/>
              </w:rPr>
              <w:t>토요일</w:t>
            </w:r>
            <w:r w:rsidR="007822E7">
              <w:rPr>
                <w:sz w:val="18"/>
                <w:szCs w:val="18"/>
              </w:rPr>
              <w:t xml:space="preserve"> </w:t>
            </w:r>
            <w:r w:rsidR="00446C20">
              <w:rPr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 xml:space="preserve">시 </w:t>
            </w:r>
            <w:r w:rsidR="00446C20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</w:t>
            </w:r>
            <w:r w:rsidR="00446C20">
              <w:rPr>
                <w:rFonts w:hint="eastAsia"/>
                <w:sz w:val="18"/>
                <w:szCs w:val="18"/>
              </w:rPr>
              <w:t>건대</w:t>
            </w:r>
            <w:r w:rsidR="007822E7">
              <w:rPr>
                <w:rFonts w:hint="eastAsia"/>
                <w:sz w:val="18"/>
                <w:szCs w:val="18"/>
              </w:rPr>
              <w:t>입구</w:t>
            </w:r>
            <w:r w:rsidR="00446C20">
              <w:rPr>
                <w:rFonts w:hint="eastAsia"/>
                <w:sz w:val="18"/>
                <w:szCs w:val="18"/>
              </w:rPr>
              <w:t>역 토즈</w:t>
            </w:r>
          </w:p>
        </w:tc>
      </w:tr>
      <w:tr w:rsidR="00DD7AC6" w:rsidTr="00DD7AC6">
        <w:trPr>
          <w:trHeight w:val="480"/>
        </w:trPr>
        <w:tc>
          <w:tcPr>
            <w:tcW w:w="2268" w:type="dxa"/>
            <w:vMerge/>
            <w:tcBorders>
              <w:top w:val="single" w:sz="24" w:space="0" w:color="auto"/>
              <w:bottom w:val="single" w:sz="18" w:space="0" w:color="auto"/>
            </w:tcBorders>
            <w:vAlign w:val="center"/>
          </w:tcPr>
          <w:p w:rsidR="00DD7AC6" w:rsidRDefault="00DD7AC6" w:rsidP="00DD7A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6758" w:type="dxa"/>
            <w:tcBorders>
              <w:top w:val="dotted" w:sz="4" w:space="0" w:color="000000"/>
              <w:bottom w:val="single" w:sz="18" w:space="0" w:color="000000"/>
            </w:tcBorders>
            <w:vAlign w:val="center"/>
          </w:tcPr>
          <w:p w:rsidR="00DD7AC6" w:rsidRPr="00A32347" w:rsidRDefault="00DD7AC6" w:rsidP="00DD7AC6">
            <w:pPr>
              <w:rPr>
                <w:sz w:val="18"/>
                <w:szCs w:val="18"/>
              </w:rPr>
            </w:pPr>
          </w:p>
        </w:tc>
      </w:tr>
    </w:tbl>
    <w:p w:rsidR="00F45F3D" w:rsidRDefault="00F45F3D"/>
    <w:p w:rsidR="00F45F3D" w:rsidRDefault="00480684" w:rsidP="00480684">
      <w:pPr>
        <w:tabs>
          <w:tab w:val="left" w:pos="3375"/>
        </w:tabs>
        <w:spacing w:after="0"/>
        <w:rPr>
          <w:sz w:val="2"/>
          <w:szCs w:val="2"/>
        </w:rPr>
      </w:pPr>
      <w:r>
        <w:rPr>
          <w:sz w:val="2"/>
          <w:szCs w:val="2"/>
        </w:rPr>
        <w:tab/>
      </w:r>
    </w:p>
    <w:p w:rsidR="00F45F3D" w:rsidRDefault="007A6506">
      <w:pPr>
        <w:tabs>
          <w:tab w:val="left" w:pos="2580"/>
        </w:tabs>
        <w:rPr>
          <w:sz w:val="2"/>
          <w:szCs w:val="2"/>
        </w:rPr>
      </w:pPr>
      <w:r>
        <w:rPr>
          <w:sz w:val="2"/>
          <w:szCs w:val="2"/>
        </w:rPr>
        <w:tab/>
      </w:r>
    </w:p>
    <w:sectPr w:rsidR="00F45F3D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440" w:bottom="1440" w:left="1440" w:header="851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5291" w:rsidRDefault="00525291">
      <w:pPr>
        <w:spacing w:after="0" w:line="240" w:lineRule="auto"/>
      </w:pPr>
      <w:r>
        <w:separator/>
      </w:r>
    </w:p>
  </w:endnote>
  <w:endnote w:type="continuationSeparator" w:id="0">
    <w:p w:rsidR="00525291" w:rsidRDefault="00525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Y울릉도B">
    <w:altName w:val="Calibri"/>
    <w:panose1 w:val="020B0604020202020204"/>
    <w:charset w:val="81"/>
    <w:family w:val="roman"/>
    <w:pitch w:val="variable"/>
    <w:sig w:usb0="00000000" w:usb1="19D77CF9" w:usb2="00000010" w:usb3="00000000" w:csb0="0008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F3D" w:rsidRDefault="007A650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ins w:id="2" w:author="이연재" w:date="2019-03-05T17:01:00Z">
      <w:r>
        <w:rPr>
          <w:noProof/>
          <w:color w:val="000000"/>
        </w:rPr>
        <w:drawing>
          <wp:inline distT="0" distB="0" distL="0" distR="0">
            <wp:extent cx="2057400" cy="228600"/>
            <wp:effectExtent l="0" t="0" r="0" b="0"/>
            <wp:docPr id="1" name="image1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"/>
                    <pic:cNvPicPr preferRelativeResize="0"/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ins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F3D" w:rsidRDefault="00F45F3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5291" w:rsidRDefault="00525291">
      <w:pPr>
        <w:spacing w:after="0" w:line="240" w:lineRule="auto"/>
      </w:pPr>
      <w:r>
        <w:separator/>
      </w:r>
    </w:p>
  </w:footnote>
  <w:footnote w:type="continuationSeparator" w:id="0">
    <w:p w:rsidR="00525291" w:rsidRDefault="00525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F3D" w:rsidRDefault="00F45F3D">
    <w:pPr>
      <w:pBdr>
        <w:top w:val="nil"/>
        <w:left w:val="nil"/>
        <w:bottom w:val="nil"/>
        <w:right w:val="nil"/>
        <w:between w:val="nil"/>
      </w:pBdr>
      <w:tabs>
        <w:tab w:val="left" w:pos="2434"/>
      </w:tabs>
      <w:jc w:val="center"/>
      <w:rPr>
        <w:rFonts w:ascii="HY울릉도B" w:eastAsia="HY울릉도B" w:hAnsi="HY울릉도B" w:cs="HY울릉도B"/>
        <w:b/>
        <w:color w:val="0070C0"/>
        <w:sz w:val="56"/>
        <w:szCs w:val="5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F3D" w:rsidRDefault="007A6506">
    <w:pPr>
      <w:spacing w:after="0"/>
      <w:jc w:val="center"/>
      <w:rPr>
        <w:b/>
        <w:smallCaps/>
        <w:sz w:val="144"/>
        <w:szCs w:val="144"/>
      </w:rPr>
    </w:pPr>
    <w:r>
      <w:rPr>
        <w:rFonts w:eastAsia="맑은 고딕"/>
        <w:b/>
        <w:smallCaps/>
        <w:color w:val="0070C0"/>
        <w:sz w:val="48"/>
        <w:szCs w:val="48"/>
      </w:rPr>
      <w:t>[</w:t>
    </w:r>
    <w:r>
      <w:rPr>
        <w:rFonts w:eastAsia="맑은 고딕"/>
        <w:b/>
        <w:smallCaps/>
        <w:color w:val="000000"/>
        <w:sz w:val="40"/>
        <w:szCs w:val="40"/>
      </w:rPr>
      <w:t xml:space="preserve"> </w:t>
    </w:r>
    <w:r>
      <w:rPr>
        <w:rFonts w:eastAsia="맑은 고딕"/>
        <w:b/>
        <w:smallCaps/>
        <w:color w:val="000000"/>
        <w:sz w:val="48"/>
        <w:szCs w:val="48"/>
      </w:rPr>
      <w:t>회 의 록</w:t>
    </w:r>
    <w:r>
      <w:rPr>
        <w:rFonts w:eastAsia="맑은 고딕"/>
        <w:b/>
        <w:smallCaps/>
        <w:color w:val="000000"/>
        <w:sz w:val="40"/>
        <w:szCs w:val="40"/>
      </w:rPr>
      <w:t xml:space="preserve"> </w:t>
    </w:r>
    <w:r>
      <w:rPr>
        <w:rFonts w:eastAsia="맑은 고딕"/>
        <w:b/>
        <w:smallCaps/>
        <w:color w:val="0070C0"/>
        <w:sz w:val="48"/>
        <w:szCs w:val="4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76B98"/>
    <w:multiLevelType w:val="multilevel"/>
    <w:tmpl w:val="FCB419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1954F7"/>
    <w:multiLevelType w:val="multilevel"/>
    <w:tmpl w:val="C2A247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8664D7"/>
    <w:multiLevelType w:val="multilevel"/>
    <w:tmpl w:val="BC9C32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725DB6"/>
    <w:multiLevelType w:val="multilevel"/>
    <w:tmpl w:val="CDAA92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0D5AA7"/>
    <w:multiLevelType w:val="multilevel"/>
    <w:tmpl w:val="298E7E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이연재">
    <w15:presenceInfo w15:providerId="None" w15:userId="이연재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F3D"/>
    <w:rsid w:val="000663B6"/>
    <w:rsid w:val="001E3E12"/>
    <w:rsid w:val="002C30DF"/>
    <w:rsid w:val="002C43E0"/>
    <w:rsid w:val="00446C20"/>
    <w:rsid w:val="00480684"/>
    <w:rsid w:val="0049365B"/>
    <w:rsid w:val="00525291"/>
    <w:rsid w:val="006B77CF"/>
    <w:rsid w:val="00710AC3"/>
    <w:rsid w:val="007822E7"/>
    <w:rsid w:val="007A6506"/>
    <w:rsid w:val="00894D97"/>
    <w:rsid w:val="008F7224"/>
    <w:rsid w:val="009B4831"/>
    <w:rsid w:val="009E55BD"/>
    <w:rsid w:val="00A32347"/>
    <w:rsid w:val="00A746C3"/>
    <w:rsid w:val="00AC07DA"/>
    <w:rsid w:val="00BC545E"/>
    <w:rsid w:val="00CC3449"/>
    <w:rsid w:val="00D2609C"/>
    <w:rsid w:val="00DD7AC6"/>
    <w:rsid w:val="00EA6A43"/>
    <w:rsid w:val="00F4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50818"/>
  <w15:docId w15:val="{D9F73A93-B22A-4C4D-B05A-2E9DC6AB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바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eastAsia="맑은 고딕"/>
      <w:color w:val="366091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rFonts w:eastAsia="맑은 고딕"/>
      <w:sz w:val="56"/>
      <w:szCs w:val="5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rFonts w:eastAsia="맑은 고딕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rPr>
      <w:rFonts w:eastAsia="맑은 고딕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D260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2609C"/>
  </w:style>
  <w:style w:type="paragraph" w:styleId="a8">
    <w:name w:val="footer"/>
    <w:basedOn w:val="a"/>
    <w:link w:val="Char0"/>
    <w:uiPriority w:val="99"/>
    <w:unhideWhenUsed/>
    <w:rsid w:val="00D260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26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장준영</cp:lastModifiedBy>
  <cp:revision>11</cp:revision>
  <dcterms:created xsi:type="dcterms:W3CDTF">2019-07-06T03:06:00Z</dcterms:created>
  <dcterms:modified xsi:type="dcterms:W3CDTF">2019-07-15T01:58:00Z</dcterms:modified>
</cp:coreProperties>
</file>