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3D" w:rsidRDefault="00F45F3D">
      <w:pPr>
        <w:rPr>
          <w:sz w:val="4"/>
          <w:szCs w:val="4"/>
        </w:rPr>
      </w:pPr>
    </w:p>
    <w:tbl>
      <w:tblPr>
        <w:tblStyle w:val="a5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5"/>
        <w:gridCol w:w="1805"/>
        <w:gridCol w:w="1248"/>
        <w:gridCol w:w="2362"/>
      </w:tblGrid>
      <w:tr w:rsidR="00F45F3D" w:rsidTr="00DD7AC6">
        <w:trPr>
          <w:trHeight w:val="520"/>
        </w:trPr>
        <w:tc>
          <w:tcPr>
            <w:tcW w:w="1805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팀    명</w:t>
            </w:r>
          </w:p>
        </w:tc>
        <w:tc>
          <w:tcPr>
            <w:tcW w:w="3610" w:type="dxa"/>
            <w:gridSpan w:val="2"/>
            <w:tcBorders>
              <w:bottom w:val="dotted" w:sz="4" w:space="0" w:color="000000"/>
            </w:tcBorders>
            <w:vAlign w:val="center"/>
          </w:tcPr>
          <w:p w:rsidR="00F45F3D" w:rsidRDefault="00DD7AC6" w:rsidP="00DD7AC6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스뮤고개</w:t>
            </w:r>
            <w:proofErr w:type="spellEnd"/>
          </w:p>
        </w:tc>
        <w:tc>
          <w:tcPr>
            <w:tcW w:w="1248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일    시</w:t>
            </w:r>
          </w:p>
        </w:tc>
        <w:tc>
          <w:tcPr>
            <w:tcW w:w="2362" w:type="dxa"/>
            <w:tcBorders>
              <w:bottom w:val="dotted" w:sz="4" w:space="0" w:color="000000"/>
            </w:tcBorders>
            <w:vAlign w:val="center"/>
          </w:tcPr>
          <w:p w:rsidR="00F45F3D" w:rsidRPr="009B4831" w:rsidRDefault="009B483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2019.07.</w:t>
            </w:r>
            <w:r w:rsidR="007E1777">
              <w:rPr>
                <w:sz w:val="18"/>
                <w:szCs w:val="18"/>
              </w:rPr>
              <w:t>20</w:t>
            </w:r>
          </w:p>
        </w:tc>
      </w:tr>
      <w:tr w:rsidR="00F45F3D" w:rsidTr="00DD7AC6">
        <w:trPr>
          <w:trHeight w:val="520"/>
        </w:trPr>
        <w:tc>
          <w:tcPr>
            <w:tcW w:w="1805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회의장소</w:t>
            </w:r>
            <w:proofErr w:type="spellEnd"/>
          </w:p>
        </w:tc>
        <w:tc>
          <w:tcPr>
            <w:tcW w:w="3610" w:type="dxa"/>
            <w:gridSpan w:val="2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E1777" w:rsidP="00DD7AC6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건대입구역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토즈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4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참 석 자</w:t>
            </w:r>
          </w:p>
        </w:tc>
        <w:tc>
          <w:tcPr>
            <w:tcW w:w="2362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9B4831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한창희,</w:t>
            </w:r>
            <w:r w:rsidR="00DD7AC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장준영,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최건우</w:t>
            </w:r>
          </w:p>
        </w:tc>
      </w:tr>
      <w:tr w:rsidR="00F45F3D">
        <w:trPr>
          <w:trHeight w:val="540"/>
        </w:trPr>
        <w:tc>
          <w:tcPr>
            <w:tcW w:w="361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252" w:hanging="288"/>
              <w:jc w:val="center"/>
              <w:rPr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b/>
                <w:sz w:val="18"/>
                <w:szCs w:val="18"/>
              </w:rPr>
              <w:t>회의 안건</w:t>
            </w:r>
          </w:p>
        </w:tc>
        <w:tc>
          <w:tcPr>
            <w:tcW w:w="5415" w:type="dxa"/>
            <w:gridSpan w:val="3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-1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 내용</w:t>
            </w:r>
          </w:p>
        </w:tc>
      </w:tr>
      <w:tr w:rsidR="00F45F3D">
        <w:trPr>
          <w:trHeight w:val="2380"/>
        </w:trPr>
        <w:tc>
          <w:tcPr>
            <w:tcW w:w="3610" w:type="dxa"/>
            <w:gridSpan w:val="2"/>
            <w:tcBorders>
              <w:top w:val="single" w:sz="4" w:space="0" w:color="000000"/>
            </w:tcBorders>
            <w:vAlign w:val="center"/>
          </w:tcPr>
          <w:p w:rsidR="00F45F3D" w:rsidRDefault="002C43E0" w:rsidP="002C4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TO-DO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</w:tcBorders>
            <w:vAlign w:val="center"/>
          </w:tcPr>
          <w:p w:rsidR="002C30DF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="007E1777">
              <w:rPr>
                <w:rFonts w:hint="eastAsia"/>
                <w:bCs/>
                <w:color w:val="000000" w:themeColor="text1"/>
                <w:sz w:val="18"/>
                <w:szCs w:val="18"/>
              </w:rPr>
              <w:t>챗봇에</w:t>
            </w:r>
            <w:proofErr w:type="spellEnd"/>
            <w:r w:rsidR="007E1777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채팅 블록 만들기</w:t>
            </w:r>
            <w:r w:rsidR="007E1777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E1777">
              <w:rPr>
                <w:rFonts w:hint="eastAsia"/>
                <w:bCs/>
                <w:color w:val="000000" w:themeColor="text1"/>
                <w:sz w:val="18"/>
                <w:szCs w:val="18"/>
              </w:rPr>
              <w:t>및 사진,</w:t>
            </w:r>
            <w:r w:rsidR="007E1777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E1777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동영상 첨부 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-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장준영</w:t>
            </w:r>
          </w:p>
          <w:p w:rsidR="000663B6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2</w:t>
            </w:r>
            <w:r>
              <w:rPr>
                <w:bCs/>
                <w:color w:val="000000" w:themeColor="text1"/>
                <w:sz w:val="18"/>
                <w:szCs w:val="18"/>
              </w:rPr>
              <w:t>.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자바스크립트 </w:t>
            </w:r>
            <w:proofErr w:type="spellStart"/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블럭의</w:t>
            </w:r>
            <w:proofErr w:type="spellEnd"/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파일화</w:t>
            </w:r>
            <w:proofErr w:type="spellEnd"/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-</w:t>
            </w:r>
            <w:r w:rsidR="00CC3449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최건우</w:t>
            </w:r>
          </w:p>
          <w:p w:rsidR="000663B6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3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웹 레이아웃 개선</w:t>
            </w:r>
            <w:r w:rsidR="00CC3449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및 문</w:t>
            </w:r>
            <w:bookmarkStart w:id="1" w:name="_GoBack"/>
            <w:bookmarkEnd w:id="1"/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서 수령 후 요소 </w:t>
            </w:r>
            <w:proofErr w:type="spellStart"/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블럭화</w:t>
            </w:r>
            <w:proofErr w:type="spellEnd"/>
            <w:r>
              <w:rPr>
                <w:bCs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한창희 </w:t>
            </w:r>
          </w:p>
        </w:tc>
      </w:tr>
      <w:tr w:rsidR="002C30DF">
        <w:trPr>
          <w:trHeight w:val="2520"/>
        </w:trPr>
        <w:tc>
          <w:tcPr>
            <w:tcW w:w="361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다음 안건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Pr="00DD7AC6" w:rsidRDefault="002C30D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</w:p>
        </w:tc>
      </w:tr>
    </w:tbl>
    <w:tbl>
      <w:tblPr>
        <w:tblStyle w:val="a6"/>
        <w:tblpPr w:leftFromText="142" w:rightFromText="142" w:vertAnchor="text" w:horzAnchor="margin" w:tblpY="193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758"/>
      </w:tblGrid>
      <w:tr w:rsidR="00DD7AC6" w:rsidTr="00DD7AC6">
        <w:trPr>
          <w:trHeight w:val="480"/>
        </w:trPr>
        <w:tc>
          <w:tcPr>
            <w:tcW w:w="2268" w:type="dxa"/>
            <w:vMerge w:val="restart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향후 </w:t>
            </w:r>
            <w:r>
              <w:rPr>
                <w:b/>
                <w:sz w:val="18"/>
                <w:szCs w:val="18"/>
              </w:rPr>
              <w:br/>
              <w:t>회의 일정</w:t>
            </w:r>
          </w:p>
        </w:tc>
        <w:tc>
          <w:tcPr>
            <w:tcW w:w="6758" w:type="dxa"/>
            <w:tcBorders>
              <w:top w:val="single" w:sz="18" w:space="0" w:color="000000"/>
              <w:bottom w:val="dotted" w:sz="4" w:space="0" w:color="000000"/>
            </w:tcBorders>
            <w:vAlign w:val="center"/>
          </w:tcPr>
          <w:p w:rsidR="00DD7AC6" w:rsidRDefault="00DD7AC6" w:rsidP="00DD7AC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9/0</w:t>
            </w:r>
            <w:r w:rsidR="00446C20">
              <w:rPr>
                <w:sz w:val="18"/>
                <w:szCs w:val="18"/>
              </w:rPr>
              <w:t>7/</w:t>
            </w:r>
            <w:r w:rsidR="008F7224">
              <w:rPr>
                <w:sz w:val="18"/>
                <w:szCs w:val="18"/>
              </w:rPr>
              <w:t>2</w:t>
            </w:r>
            <w:r w:rsidR="007E1777">
              <w:rPr>
                <w:sz w:val="18"/>
                <w:szCs w:val="18"/>
              </w:rPr>
              <w:t>7</w:t>
            </w:r>
            <w:r w:rsidR="007822E7">
              <w:rPr>
                <w:rFonts w:hint="eastAsia"/>
                <w:sz w:val="18"/>
                <w:szCs w:val="18"/>
              </w:rPr>
              <w:t>일</w:t>
            </w:r>
            <w:r w:rsidR="007822E7">
              <w:rPr>
                <w:sz w:val="18"/>
                <w:szCs w:val="18"/>
              </w:rPr>
              <w:t xml:space="preserve"> </w:t>
            </w:r>
            <w:r w:rsidR="00446C20">
              <w:rPr>
                <w:rFonts w:hint="eastAsia"/>
                <w:sz w:val="18"/>
                <w:szCs w:val="18"/>
              </w:rPr>
              <w:t>토요일</w:t>
            </w:r>
            <w:r w:rsidR="007822E7">
              <w:rPr>
                <w:sz w:val="18"/>
                <w:szCs w:val="18"/>
              </w:rPr>
              <w:t xml:space="preserve"> </w:t>
            </w:r>
            <w:r w:rsidR="007E1777"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시 </w:t>
            </w:r>
            <w:r w:rsidR="00446C20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7E1777">
              <w:rPr>
                <w:rFonts w:hint="eastAsia"/>
                <w:sz w:val="18"/>
                <w:szCs w:val="18"/>
              </w:rPr>
              <w:t>사당역</w:t>
            </w:r>
            <w:proofErr w:type="spellEnd"/>
            <w:r w:rsidR="007E1777">
              <w:rPr>
                <w:rFonts w:hint="eastAsia"/>
                <w:sz w:val="18"/>
                <w:szCs w:val="18"/>
              </w:rPr>
              <w:t xml:space="preserve"> 스타벅스</w:t>
            </w:r>
          </w:p>
        </w:tc>
      </w:tr>
      <w:tr w:rsidR="00DD7AC6" w:rsidTr="00DD7AC6">
        <w:trPr>
          <w:trHeight w:val="480"/>
        </w:trPr>
        <w:tc>
          <w:tcPr>
            <w:tcW w:w="2268" w:type="dxa"/>
            <w:vMerge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DD7AC6" w:rsidRPr="00A32347" w:rsidRDefault="00DD7AC6" w:rsidP="00DD7AC6">
            <w:pPr>
              <w:rPr>
                <w:sz w:val="18"/>
                <w:szCs w:val="18"/>
              </w:rPr>
            </w:pPr>
          </w:p>
        </w:tc>
      </w:tr>
    </w:tbl>
    <w:p w:rsidR="00F45F3D" w:rsidRDefault="00F45F3D"/>
    <w:p w:rsidR="00F45F3D" w:rsidRDefault="00480684" w:rsidP="00480684">
      <w:pPr>
        <w:tabs>
          <w:tab w:val="left" w:pos="3375"/>
        </w:tabs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p w:rsidR="00F45F3D" w:rsidRDefault="007A6506">
      <w:pPr>
        <w:tabs>
          <w:tab w:val="left" w:pos="258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F45F3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D28" w:rsidRDefault="00417D28">
      <w:pPr>
        <w:spacing w:after="0" w:line="240" w:lineRule="auto"/>
      </w:pPr>
      <w:r>
        <w:separator/>
      </w:r>
    </w:p>
  </w:endnote>
  <w:endnote w:type="continuationSeparator" w:id="0">
    <w:p w:rsidR="00417D28" w:rsidRDefault="0041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울릉도B">
    <w:altName w:val="Calibri"/>
    <w:panose1 w:val="020B0604020202020204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ins w:id="2" w:author="이연재" w:date="2019-03-05T17:01:00Z">
      <w:r>
        <w:rPr>
          <w:noProof/>
          <w:color w:val="000000"/>
        </w:rPr>
        <w:drawing>
          <wp:inline distT="0" distB="0" distL="0" distR="0">
            <wp:extent cx="2057400" cy="22860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D28" w:rsidRDefault="00417D28">
      <w:pPr>
        <w:spacing w:after="0" w:line="240" w:lineRule="auto"/>
      </w:pPr>
      <w:r>
        <w:separator/>
      </w:r>
    </w:p>
  </w:footnote>
  <w:footnote w:type="continuationSeparator" w:id="0">
    <w:p w:rsidR="00417D28" w:rsidRDefault="0041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left" w:pos="2434"/>
      </w:tabs>
      <w:jc w:val="center"/>
      <w:rPr>
        <w:rFonts w:ascii="HY울릉도B" w:eastAsia="HY울릉도B" w:hAnsi="HY울릉도B" w:cs="HY울릉도B"/>
        <w:b/>
        <w:color w:val="0070C0"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spacing w:after="0"/>
      <w:jc w:val="center"/>
      <w:rPr>
        <w:b/>
        <w:smallCaps/>
        <w:sz w:val="144"/>
        <w:szCs w:val="144"/>
      </w:rPr>
    </w:pPr>
    <w:r>
      <w:rPr>
        <w:rFonts w:eastAsia="맑은 고딕"/>
        <w:b/>
        <w:smallCaps/>
        <w:color w:val="0070C0"/>
        <w:sz w:val="48"/>
        <w:szCs w:val="48"/>
      </w:rPr>
      <w:t>[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회 의 록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70C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B98"/>
    <w:multiLevelType w:val="multilevel"/>
    <w:tmpl w:val="FCB41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4F7"/>
    <w:multiLevelType w:val="multilevel"/>
    <w:tmpl w:val="C2A2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664D7"/>
    <w:multiLevelType w:val="multilevel"/>
    <w:tmpl w:val="BC9C3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25DB6"/>
    <w:multiLevelType w:val="multilevel"/>
    <w:tmpl w:val="CDAA9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AA7"/>
    <w:multiLevelType w:val="multilevel"/>
    <w:tmpl w:val="298E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None" w15:userId="이연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3D"/>
    <w:rsid w:val="000663B6"/>
    <w:rsid w:val="001E3E12"/>
    <w:rsid w:val="002C30DF"/>
    <w:rsid w:val="002C43E0"/>
    <w:rsid w:val="00417D28"/>
    <w:rsid w:val="00446C20"/>
    <w:rsid w:val="00480684"/>
    <w:rsid w:val="0049365B"/>
    <w:rsid w:val="00525291"/>
    <w:rsid w:val="006B77CF"/>
    <w:rsid w:val="00710AC3"/>
    <w:rsid w:val="007822E7"/>
    <w:rsid w:val="007A6506"/>
    <w:rsid w:val="007E1777"/>
    <w:rsid w:val="00894D97"/>
    <w:rsid w:val="008F7224"/>
    <w:rsid w:val="009B4831"/>
    <w:rsid w:val="009E55BD"/>
    <w:rsid w:val="00A32347"/>
    <w:rsid w:val="00A746C3"/>
    <w:rsid w:val="00AC07DA"/>
    <w:rsid w:val="00BC545E"/>
    <w:rsid w:val="00CC3449"/>
    <w:rsid w:val="00D2609C"/>
    <w:rsid w:val="00DD7AC6"/>
    <w:rsid w:val="00EA6A43"/>
    <w:rsid w:val="00F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D1F5"/>
  <w15:docId w15:val="{D9F73A93-B22A-4C4D-B05A-2E9DC6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="맑은 고딕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맑은 고딕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609C"/>
  </w:style>
  <w:style w:type="paragraph" w:styleId="a8">
    <w:name w:val="footer"/>
    <w:basedOn w:val="a"/>
    <w:link w:val="Char0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장준영</cp:lastModifiedBy>
  <cp:revision>2</cp:revision>
  <dcterms:created xsi:type="dcterms:W3CDTF">2019-07-20T03:44:00Z</dcterms:created>
  <dcterms:modified xsi:type="dcterms:W3CDTF">2019-07-20T03:44:00Z</dcterms:modified>
</cp:coreProperties>
</file>