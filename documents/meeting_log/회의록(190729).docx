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F3D" w:rsidRDefault="00F45F3D">
      <w:pPr>
        <w:rPr>
          <w:sz w:val="4"/>
          <w:szCs w:val="4"/>
        </w:rPr>
      </w:pPr>
    </w:p>
    <w:tbl>
      <w:tblPr>
        <w:tblStyle w:val="a5"/>
        <w:tblW w:w="0" w:type="auto"/>
        <w:tblInd w:w="0" w:type="dxa"/>
        <w:tblBorders>
          <w:top w:val="single" w:sz="18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5"/>
        <w:gridCol w:w="1805"/>
        <w:gridCol w:w="1805"/>
        <w:gridCol w:w="1248"/>
        <w:gridCol w:w="2362"/>
      </w:tblGrid>
      <w:tr w:rsidR="00F45F3D" w:rsidTr="00DD7AC6">
        <w:trPr>
          <w:trHeight w:val="520"/>
        </w:trPr>
        <w:tc>
          <w:tcPr>
            <w:tcW w:w="1805" w:type="dxa"/>
            <w:tcBorders>
              <w:bottom w:val="dotted" w:sz="4" w:space="0" w:color="000000"/>
            </w:tcBorders>
            <w:vAlign w:val="center"/>
          </w:tcPr>
          <w:p w:rsidR="00F45F3D" w:rsidRDefault="007A650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팀    명</w:t>
            </w:r>
          </w:p>
        </w:tc>
        <w:tc>
          <w:tcPr>
            <w:tcW w:w="3610" w:type="dxa"/>
            <w:gridSpan w:val="2"/>
            <w:tcBorders>
              <w:bottom w:val="dotted" w:sz="4" w:space="0" w:color="000000"/>
            </w:tcBorders>
            <w:vAlign w:val="center"/>
          </w:tcPr>
          <w:p w:rsidR="00F45F3D" w:rsidRDefault="00DD7AC6" w:rsidP="00DD7AC6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스뮤고개</w:t>
            </w:r>
            <w:proofErr w:type="spellEnd"/>
          </w:p>
        </w:tc>
        <w:tc>
          <w:tcPr>
            <w:tcW w:w="1248" w:type="dxa"/>
            <w:tcBorders>
              <w:bottom w:val="dotted" w:sz="4" w:space="0" w:color="000000"/>
            </w:tcBorders>
            <w:vAlign w:val="center"/>
          </w:tcPr>
          <w:p w:rsidR="00F45F3D" w:rsidRDefault="007A650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일    시</w:t>
            </w:r>
          </w:p>
        </w:tc>
        <w:tc>
          <w:tcPr>
            <w:tcW w:w="2362" w:type="dxa"/>
            <w:tcBorders>
              <w:bottom w:val="dotted" w:sz="4" w:space="0" w:color="000000"/>
            </w:tcBorders>
            <w:vAlign w:val="center"/>
          </w:tcPr>
          <w:p w:rsidR="00F45F3D" w:rsidRPr="009B4831" w:rsidRDefault="009B4831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2019.07.</w:t>
            </w:r>
            <w:r w:rsidR="007E1777">
              <w:rPr>
                <w:sz w:val="18"/>
                <w:szCs w:val="18"/>
              </w:rPr>
              <w:t>2</w:t>
            </w:r>
            <w:r w:rsidR="00FA3A62">
              <w:rPr>
                <w:sz w:val="18"/>
                <w:szCs w:val="18"/>
              </w:rPr>
              <w:t>9</w:t>
            </w:r>
          </w:p>
        </w:tc>
      </w:tr>
      <w:tr w:rsidR="00F45F3D" w:rsidTr="00DD7AC6">
        <w:trPr>
          <w:trHeight w:val="520"/>
        </w:trPr>
        <w:tc>
          <w:tcPr>
            <w:tcW w:w="1805" w:type="dxa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F45F3D" w:rsidRDefault="007A6506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회의장소</w:t>
            </w:r>
            <w:proofErr w:type="spellEnd"/>
          </w:p>
        </w:tc>
        <w:tc>
          <w:tcPr>
            <w:tcW w:w="3610" w:type="dxa"/>
            <w:gridSpan w:val="2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F45F3D" w:rsidRDefault="00FA3A62" w:rsidP="00DD7AC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사당역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스타벅스</w:t>
            </w:r>
            <w:r w:rsidR="007E1777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48" w:type="dxa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F45F3D" w:rsidRDefault="007A650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참 석 자</w:t>
            </w:r>
          </w:p>
        </w:tc>
        <w:tc>
          <w:tcPr>
            <w:tcW w:w="2362" w:type="dxa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F45F3D" w:rsidRDefault="009B4831" w:rsidP="00DD7A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한창희,</w:t>
            </w:r>
            <w:r w:rsidR="00DD7AC6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장준영,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최건우</w:t>
            </w:r>
          </w:p>
        </w:tc>
      </w:tr>
      <w:tr w:rsidR="00F45F3D">
        <w:trPr>
          <w:trHeight w:val="540"/>
        </w:trPr>
        <w:tc>
          <w:tcPr>
            <w:tcW w:w="3610" w:type="dxa"/>
            <w:gridSpan w:val="2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F45F3D" w:rsidRDefault="007A6506">
            <w:pPr>
              <w:ind w:left="252" w:hanging="288"/>
              <w:jc w:val="center"/>
              <w:rPr>
                <w:b/>
                <w:sz w:val="18"/>
                <w:szCs w:val="18"/>
              </w:rPr>
            </w:pPr>
            <w:bookmarkStart w:id="0" w:name="_gjdgxs" w:colFirst="0" w:colLast="0"/>
            <w:bookmarkEnd w:id="0"/>
            <w:r>
              <w:rPr>
                <w:b/>
                <w:sz w:val="18"/>
                <w:szCs w:val="18"/>
              </w:rPr>
              <w:t>회의 안건</w:t>
            </w:r>
          </w:p>
        </w:tc>
        <w:tc>
          <w:tcPr>
            <w:tcW w:w="5415" w:type="dxa"/>
            <w:gridSpan w:val="3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F45F3D" w:rsidRDefault="007A6506">
            <w:pPr>
              <w:ind w:left="-1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회의 내용</w:t>
            </w:r>
          </w:p>
        </w:tc>
      </w:tr>
      <w:tr w:rsidR="00F45F3D">
        <w:trPr>
          <w:trHeight w:val="2380"/>
        </w:trPr>
        <w:tc>
          <w:tcPr>
            <w:tcW w:w="3610" w:type="dxa"/>
            <w:gridSpan w:val="2"/>
            <w:tcBorders>
              <w:top w:val="single" w:sz="4" w:space="0" w:color="000000"/>
            </w:tcBorders>
            <w:vAlign w:val="center"/>
          </w:tcPr>
          <w:p w:rsidR="00F45F3D" w:rsidRDefault="002C43E0" w:rsidP="002C43E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TO-DO</w:t>
            </w:r>
          </w:p>
        </w:tc>
        <w:tc>
          <w:tcPr>
            <w:tcW w:w="5415" w:type="dxa"/>
            <w:gridSpan w:val="3"/>
            <w:tcBorders>
              <w:top w:val="single" w:sz="4" w:space="0" w:color="000000"/>
            </w:tcBorders>
            <w:vAlign w:val="center"/>
          </w:tcPr>
          <w:p w:rsidR="00FA3A62" w:rsidRDefault="00FA3A62" w:rsidP="009B4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 xml:space="preserve">1. AWS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서버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구축(동적 웹 구축</w:t>
            </w:r>
            <w:r>
              <w:rPr>
                <w:bCs/>
                <w:color w:val="000000" w:themeColor="text1"/>
                <w:sz w:val="18"/>
                <w:szCs w:val="18"/>
              </w:rPr>
              <w:t>)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–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장준영 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:rsidR="000663B6" w:rsidRDefault="00FA3A62" w:rsidP="009B4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 xml:space="preserve">2.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웹 </w:t>
            </w:r>
            <w:r>
              <w:rPr>
                <w:bCs/>
                <w:color w:val="000000" w:themeColor="text1"/>
                <w:sz w:val="18"/>
                <w:szCs w:val="18"/>
              </w:rPr>
              <w:t>(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폼을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만들면 메인화면으로 이동하게 함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)-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최건우</w:t>
            </w:r>
          </w:p>
          <w:p w:rsidR="00FA3A62" w:rsidRPr="00FA3A62" w:rsidRDefault="00FA3A62" w:rsidP="009B4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 xml:space="preserve">3.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요소 </w:t>
            </w:r>
            <w:r>
              <w:rPr>
                <w:bCs/>
                <w:color w:val="000000" w:themeColor="text1"/>
                <w:sz w:val="18"/>
                <w:szCs w:val="18"/>
              </w:rPr>
              <w:t>div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생성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및 디자인 해결 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–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한창희 </w:t>
            </w:r>
          </w:p>
        </w:tc>
      </w:tr>
      <w:tr w:rsidR="002C30DF">
        <w:trPr>
          <w:trHeight w:val="2520"/>
        </w:trPr>
        <w:tc>
          <w:tcPr>
            <w:tcW w:w="3610" w:type="dxa"/>
            <w:gridSpan w:val="2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2C30DF" w:rsidRDefault="002C30DF" w:rsidP="002C30D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다음 안건</w:t>
            </w:r>
          </w:p>
        </w:tc>
        <w:tc>
          <w:tcPr>
            <w:tcW w:w="5415" w:type="dxa"/>
            <w:gridSpan w:val="3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FA3A62" w:rsidRDefault="00FA3A62" w:rsidP="00FA3A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추가할 기능 </w:t>
            </w:r>
          </w:p>
          <w:p w:rsidR="00FA3A62" w:rsidRPr="00FA3A62" w:rsidRDefault="00FA3A62" w:rsidP="00FA3A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sz w:val="18"/>
                <w:szCs w:val="18"/>
              </w:rPr>
            </w:pPr>
            <w:r w:rsidRPr="00FA3A62">
              <w:rPr>
                <w:bCs/>
                <w:color w:val="000000" w:themeColor="text1"/>
                <w:sz w:val="18"/>
                <w:szCs w:val="18"/>
              </w:rPr>
              <w:t>1.</w:t>
            </w:r>
            <w:r w:rsidRPr="00FA3A62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텍스트</w:t>
            </w:r>
          </w:p>
          <w:p w:rsidR="00FA3A62" w:rsidRPr="00FA3A62" w:rsidRDefault="00FA3A62" w:rsidP="00FA3A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sz w:val="18"/>
                <w:szCs w:val="18"/>
              </w:rPr>
            </w:pPr>
            <w:r w:rsidRPr="00FA3A62">
              <w:rPr>
                <w:rFonts w:hint="eastAsia"/>
                <w:bCs/>
                <w:color w:val="000000" w:themeColor="text1"/>
                <w:sz w:val="18"/>
                <w:szCs w:val="18"/>
              </w:rPr>
              <w:t>2</w:t>
            </w:r>
            <w:r w:rsidRPr="00FA3A62">
              <w:rPr>
                <w:bCs/>
                <w:color w:val="000000" w:themeColor="text1"/>
                <w:sz w:val="18"/>
                <w:szCs w:val="18"/>
              </w:rPr>
              <w:t xml:space="preserve">. </w:t>
            </w:r>
            <w:r w:rsidRPr="00FA3A62">
              <w:rPr>
                <w:rFonts w:hint="eastAsia"/>
                <w:bCs/>
                <w:color w:val="000000" w:themeColor="text1"/>
                <w:sz w:val="18"/>
                <w:szCs w:val="18"/>
              </w:rPr>
              <w:t>리스트 버튼</w:t>
            </w:r>
          </w:p>
          <w:p w:rsidR="00FA3A62" w:rsidRPr="00FA3A62" w:rsidRDefault="00FA3A62" w:rsidP="00FA3A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sz w:val="18"/>
                <w:szCs w:val="18"/>
              </w:rPr>
            </w:pPr>
            <w:r w:rsidRPr="00FA3A62">
              <w:rPr>
                <w:rFonts w:hint="eastAsia"/>
                <w:bCs/>
                <w:color w:val="000000" w:themeColor="text1"/>
                <w:sz w:val="18"/>
                <w:szCs w:val="18"/>
              </w:rPr>
              <w:t>3</w:t>
            </w:r>
            <w:r w:rsidRPr="00FA3A62">
              <w:rPr>
                <w:bCs/>
                <w:color w:val="000000" w:themeColor="text1"/>
                <w:sz w:val="18"/>
                <w:szCs w:val="18"/>
              </w:rPr>
              <w:t xml:space="preserve">. </w:t>
            </w:r>
            <w:r w:rsidRPr="00FA3A62">
              <w:rPr>
                <w:rFonts w:hint="eastAsia"/>
                <w:bCs/>
                <w:color w:val="000000" w:themeColor="text1"/>
                <w:sz w:val="18"/>
                <w:szCs w:val="18"/>
              </w:rPr>
              <w:t>사진</w:t>
            </w:r>
          </w:p>
          <w:p w:rsidR="00FA3A62" w:rsidRPr="00FA3A62" w:rsidRDefault="00FA3A62" w:rsidP="00FA3A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sz w:val="18"/>
                <w:szCs w:val="18"/>
              </w:rPr>
            </w:pPr>
            <w:r w:rsidRPr="00FA3A62">
              <w:rPr>
                <w:rFonts w:hint="eastAsia"/>
                <w:bCs/>
                <w:color w:val="000000" w:themeColor="text1"/>
                <w:sz w:val="18"/>
                <w:szCs w:val="18"/>
              </w:rPr>
              <w:t>4</w:t>
            </w:r>
            <w:r w:rsidRPr="00FA3A62">
              <w:rPr>
                <w:bCs/>
                <w:color w:val="000000" w:themeColor="text1"/>
                <w:sz w:val="18"/>
                <w:szCs w:val="18"/>
              </w:rPr>
              <w:t>.</w:t>
            </w:r>
            <w:r w:rsidRPr="00FA3A62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동영상</w:t>
            </w:r>
          </w:p>
          <w:p w:rsidR="00FA3A62" w:rsidRPr="00FA3A62" w:rsidRDefault="00FA3A62" w:rsidP="00FA3A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sz w:val="18"/>
                <w:szCs w:val="18"/>
              </w:rPr>
            </w:pPr>
            <w:r w:rsidRPr="00FA3A62">
              <w:rPr>
                <w:bCs/>
                <w:color w:val="000000" w:themeColor="text1"/>
                <w:sz w:val="18"/>
                <w:szCs w:val="18"/>
              </w:rPr>
              <w:t xml:space="preserve">5. </w:t>
            </w:r>
            <w:r w:rsidRPr="00FA3A62">
              <w:rPr>
                <w:rFonts w:hint="eastAsia"/>
                <w:bCs/>
                <w:color w:val="000000" w:themeColor="text1"/>
                <w:sz w:val="18"/>
                <w:szCs w:val="18"/>
              </w:rPr>
              <w:t>소리</w:t>
            </w:r>
          </w:p>
          <w:p w:rsidR="00FA3A62" w:rsidRPr="00FA3A62" w:rsidRDefault="00FA3A62" w:rsidP="00FA3A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sz w:val="18"/>
                <w:szCs w:val="18"/>
              </w:rPr>
            </w:pPr>
            <w:r w:rsidRPr="00FA3A62">
              <w:rPr>
                <w:rFonts w:hint="eastAsia"/>
                <w:bCs/>
                <w:color w:val="000000" w:themeColor="text1"/>
                <w:sz w:val="18"/>
                <w:szCs w:val="18"/>
              </w:rPr>
              <w:t>-</w:t>
            </w:r>
            <w:r w:rsidRPr="00FA3A62">
              <w:rPr>
                <w:bCs/>
                <w:color w:val="000000" w:themeColor="text1"/>
                <w:sz w:val="18"/>
                <w:szCs w:val="18"/>
              </w:rPr>
              <w:t>------------------</w:t>
            </w:r>
          </w:p>
          <w:p w:rsidR="00FA3A62" w:rsidRPr="00FA3A62" w:rsidRDefault="00FA3A62" w:rsidP="00FA3A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sz w:val="18"/>
                <w:szCs w:val="18"/>
              </w:rPr>
            </w:pPr>
            <w:r w:rsidRPr="00FA3A62">
              <w:rPr>
                <w:bCs/>
                <w:color w:val="000000" w:themeColor="text1"/>
                <w:sz w:val="18"/>
                <w:szCs w:val="18"/>
              </w:rPr>
              <w:t xml:space="preserve">6. </w:t>
            </w:r>
            <w:proofErr w:type="spellStart"/>
            <w:r w:rsidRPr="00FA3A62">
              <w:rPr>
                <w:rFonts w:hint="eastAsia"/>
                <w:bCs/>
                <w:color w:val="000000" w:themeColor="text1"/>
                <w:sz w:val="18"/>
                <w:szCs w:val="18"/>
              </w:rPr>
              <w:t>예약폼</w:t>
            </w:r>
            <w:proofErr w:type="spellEnd"/>
            <w:r w:rsidRPr="00FA3A62">
              <w:rPr>
                <w:rFonts w:hint="eastAsia"/>
                <w:bCs/>
                <w:color w:val="000000" w:themeColor="text1"/>
                <w:sz w:val="18"/>
                <w:szCs w:val="18"/>
              </w:rPr>
              <w:t>,</w:t>
            </w:r>
            <w:r w:rsidRPr="00FA3A62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A3A62">
              <w:rPr>
                <w:rFonts w:hint="eastAsia"/>
                <w:bCs/>
                <w:color w:val="000000" w:themeColor="text1"/>
                <w:sz w:val="18"/>
                <w:szCs w:val="18"/>
              </w:rPr>
              <w:t>투표폼</w:t>
            </w:r>
            <w:proofErr w:type="spellEnd"/>
            <w:r w:rsidRPr="00FA3A62">
              <w:rPr>
                <w:rFonts w:hint="eastAsia"/>
                <w:bCs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A3A62">
              <w:rPr>
                <w:rFonts w:hint="eastAsia"/>
                <w:bCs/>
                <w:color w:val="000000" w:themeColor="text1"/>
                <w:sz w:val="18"/>
                <w:szCs w:val="18"/>
              </w:rPr>
              <w:t>번외</w:t>
            </w:r>
            <w:proofErr w:type="spellEnd"/>
            <w:r w:rsidRPr="00FA3A62">
              <w:rPr>
                <w:rFonts w:hint="eastAsia"/>
                <w:bCs/>
                <w:color w:val="000000" w:themeColor="text1"/>
                <w:sz w:val="18"/>
                <w:szCs w:val="18"/>
              </w:rPr>
              <w:t>)</w:t>
            </w:r>
          </w:p>
          <w:p w:rsidR="00FA3A62" w:rsidRPr="00FA3A62" w:rsidRDefault="00FA3A62" w:rsidP="00FA3A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sz w:val="18"/>
                <w:szCs w:val="18"/>
              </w:rPr>
            </w:pPr>
            <w:r w:rsidRPr="00FA3A62">
              <w:rPr>
                <w:rFonts w:hint="eastAsia"/>
                <w:bCs/>
                <w:color w:val="000000" w:themeColor="text1"/>
                <w:sz w:val="18"/>
                <w:szCs w:val="18"/>
              </w:rPr>
              <w:t>7</w:t>
            </w:r>
            <w:r w:rsidRPr="00FA3A62">
              <w:rPr>
                <w:bCs/>
                <w:color w:val="000000" w:themeColor="text1"/>
                <w:sz w:val="18"/>
                <w:szCs w:val="18"/>
              </w:rPr>
              <w:t>.</w:t>
            </w:r>
            <w:r w:rsidRPr="00FA3A62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A3A62">
              <w:rPr>
                <w:rFonts w:hint="eastAsia"/>
                <w:bCs/>
                <w:color w:val="000000" w:themeColor="text1"/>
                <w:sz w:val="18"/>
                <w:szCs w:val="18"/>
              </w:rPr>
              <w:t>알람</w:t>
            </w:r>
            <w:proofErr w:type="spellEnd"/>
            <w:r w:rsidRPr="00FA3A62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메시지 기능 </w:t>
            </w:r>
            <w:bookmarkStart w:id="1" w:name="_GoBack"/>
            <w:bookmarkEnd w:id="1"/>
          </w:p>
          <w:p w:rsidR="002C30DF" w:rsidRPr="00DD7AC6" w:rsidRDefault="002C30DF" w:rsidP="002C30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sz w:val="18"/>
                <w:szCs w:val="18"/>
              </w:rPr>
            </w:pPr>
          </w:p>
        </w:tc>
      </w:tr>
    </w:tbl>
    <w:tbl>
      <w:tblPr>
        <w:tblStyle w:val="a6"/>
        <w:tblpPr w:leftFromText="142" w:rightFromText="142" w:vertAnchor="text" w:horzAnchor="margin" w:tblpY="193"/>
        <w:tblW w:w="0" w:type="auto"/>
        <w:tblInd w:w="0" w:type="dxa"/>
        <w:tblBorders>
          <w:top w:val="single" w:sz="18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758"/>
      </w:tblGrid>
      <w:tr w:rsidR="00DD7AC6" w:rsidTr="00DD7AC6">
        <w:trPr>
          <w:trHeight w:val="480"/>
        </w:trPr>
        <w:tc>
          <w:tcPr>
            <w:tcW w:w="2268" w:type="dxa"/>
            <w:vMerge w:val="restart"/>
            <w:tcBorders>
              <w:top w:val="single" w:sz="18" w:space="0" w:color="000000"/>
              <w:bottom w:val="single" w:sz="18" w:space="0" w:color="auto"/>
            </w:tcBorders>
            <w:vAlign w:val="center"/>
          </w:tcPr>
          <w:p w:rsidR="00DD7AC6" w:rsidRDefault="00DD7AC6" w:rsidP="00DD7AC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향후 </w:t>
            </w:r>
            <w:r>
              <w:rPr>
                <w:b/>
                <w:sz w:val="18"/>
                <w:szCs w:val="18"/>
              </w:rPr>
              <w:br/>
              <w:t>회의 일정</w:t>
            </w:r>
          </w:p>
        </w:tc>
        <w:tc>
          <w:tcPr>
            <w:tcW w:w="6758" w:type="dxa"/>
            <w:tcBorders>
              <w:top w:val="single" w:sz="18" w:space="0" w:color="000000"/>
              <w:bottom w:val="dotted" w:sz="4" w:space="0" w:color="000000"/>
            </w:tcBorders>
            <w:vAlign w:val="center"/>
          </w:tcPr>
          <w:p w:rsidR="00DD7AC6" w:rsidRDefault="00DD7AC6" w:rsidP="00DD7A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9/0</w:t>
            </w:r>
            <w:r w:rsidR="00FA3A62">
              <w:rPr>
                <w:sz w:val="18"/>
                <w:szCs w:val="18"/>
              </w:rPr>
              <w:t>8/05</w:t>
            </w:r>
            <w:r w:rsidR="007822E7">
              <w:rPr>
                <w:rFonts w:hint="eastAsia"/>
                <w:sz w:val="18"/>
                <w:szCs w:val="18"/>
              </w:rPr>
              <w:t>일</w:t>
            </w:r>
            <w:r w:rsidR="007822E7">
              <w:rPr>
                <w:sz w:val="18"/>
                <w:szCs w:val="18"/>
              </w:rPr>
              <w:t xml:space="preserve"> </w:t>
            </w:r>
            <w:r w:rsidR="00FA3A62">
              <w:rPr>
                <w:rFonts w:hint="eastAsia"/>
                <w:sz w:val="18"/>
                <w:szCs w:val="18"/>
              </w:rPr>
              <w:t>월</w:t>
            </w:r>
            <w:r w:rsidR="00446C20">
              <w:rPr>
                <w:rFonts w:hint="eastAsia"/>
                <w:sz w:val="18"/>
                <w:szCs w:val="18"/>
              </w:rPr>
              <w:t>요일</w:t>
            </w:r>
            <w:r w:rsidR="007822E7">
              <w:rPr>
                <w:sz w:val="18"/>
                <w:szCs w:val="18"/>
              </w:rPr>
              <w:t xml:space="preserve"> </w:t>
            </w:r>
            <w:r w:rsidR="007E1777"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 xml:space="preserve">시 </w:t>
            </w:r>
            <w:r w:rsidR="00FA3A62">
              <w:rPr>
                <w:sz w:val="18"/>
                <w:szCs w:val="18"/>
              </w:rPr>
              <w:t xml:space="preserve"> 3</w:t>
            </w:r>
            <w:r w:rsidR="00FA3A62">
              <w:rPr>
                <w:rFonts w:hint="eastAsia"/>
                <w:sz w:val="18"/>
                <w:szCs w:val="18"/>
              </w:rPr>
              <w:t xml:space="preserve">0분 </w:t>
            </w:r>
            <w:r w:rsidR="00446C20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7E1777">
              <w:rPr>
                <w:rFonts w:hint="eastAsia"/>
                <w:sz w:val="18"/>
                <w:szCs w:val="18"/>
              </w:rPr>
              <w:t>사당역</w:t>
            </w:r>
            <w:proofErr w:type="spellEnd"/>
            <w:r w:rsidR="007E1777">
              <w:rPr>
                <w:rFonts w:hint="eastAsia"/>
                <w:sz w:val="18"/>
                <w:szCs w:val="18"/>
              </w:rPr>
              <w:t xml:space="preserve"> 스타벅스</w:t>
            </w:r>
          </w:p>
        </w:tc>
      </w:tr>
      <w:tr w:rsidR="00DD7AC6" w:rsidTr="00DD7AC6">
        <w:trPr>
          <w:trHeight w:val="480"/>
        </w:trPr>
        <w:tc>
          <w:tcPr>
            <w:tcW w:w="2268" w:type="dxa"/>
            <w:vMerge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DD7AC6" w:rsidRDefault="00DD7AC6" w:rsidP="00DD7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58" w:type="dxa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DD7AC6" w:rsidRPr="00A32347" w:rsidRDefault="00DD7AC6" w:rsidP="00DD7AC6">
            <w:pPr>
              <w:rPr>
                <w:sz w:val="18"/>
                <w:szCs w:val="18"/>
              </w:rPr>
            </w:pPr>
          </w:p>
        </w:tc>
      </w:tr>
    </w:tbl>
    <w:p w:rsidR="00F45F3D" w:rsidRDefault="00F45F3D"/>
    <w:p w:rsidR="00F45F3D" w:rsidRDefault="00480684" w:rsidP="00480684">
      <w:pPr>
        <w:tabs>
          <w:tab w:val="left" w:pos="3375"/>
        </w:tabs>
        <w:spacing w:after="0"/>
        <w:rPr>
          <w:sz w:val="2"/>
          <w:szCs w:val="2"/>
        </w:rPr>
      </w:pPr>
      <w:r>
        <w:rPr>
          <w:sz w:val="2"/>
          <w:szCs w:val="2"/>
        </w:rPr>
        <w:tab/>
      </w:r>
    </w:p>
    <w:p w:rsidR="00F45F3D" w:rsidRDefault="007A6506">
      <w:pPr>
        <w:tabs>
          <w:tab w:val="left" w:pos="2580"/>
        </w:tabs>
        <w:rPr>
          <w:sz w:val="2"/>
          <w:szCs w:val="2"/>
        </w:rPr>
      </w:pPr>
      <w:r>
        <w:rPr>
          <w:sz w:val="2"/>
          <w:szCs w:val="2"/>
        </w:rPr>
        <w:tab/>
      </w:r>
    </w:p>
    <w:sectPr w:rsidR="00F45F3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440" w:bottom="1440" w:left="1440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077" w:rsidRDefault="00797077">
      <w:pPr>
        <w:spacing w:after="0" w:line="240" w:lineRule="auto"/>
      </w:pPr>
      <w:r>
        <w:separator/>
      </w:r>
    </w:p>
  </w:endnote>
  <w:endnote w:type="continuationSeparator" w:id="0">
    <w:p w:rsidR="00797077" w:rsidRDefault="00797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Y울릉도B">
    <w:altName w:val="Calibri"/>
    <w:panose1 w:val="020B0604020202020204"/>
    <w:charset w:val="81"/>
    <w:family w:val="roman"/>
    <w:pitch w:val="variable"/>
    <w:sig w:usb0="00000000" w:usb1="19D77CF9" w:usb2="00000010" w:usb3="00000000" w:csb0="0008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F3D" w:rsidRDefault="007A65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ins w:id="2" w:author="이연재" w:date="2019-03-05T17:01:00Z">
      <w:r>
        <w:rPr>
          <w:noProof/>
          <w:color w:val="000000"/>
        </w:rPr>
        <w:drawing>
          <wp:inline distT="0" distB="0" distL="0" distR="0">
            <wp:extent cx="2057400" cy="228600"/>
            <wp:effectExtent l="0" t="0" r="0" b="0"/>
            <wp:docPr id="1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ins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F3D" w:rsidRDefault="00F45F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077" w:rsidRDefault="00797077">
      <w:pPr>
        <w:spacing w:after="0" w:line="240" w:lineRule="auto"/>
      </w:pPr>
      <w:r>
        <w:separator/>
      </w:r>
    </w:p>
  </w:footnote>
  <w:footnote w:type="continuationSeparator" w:id="0">
    <w:p w:rsidR="00797077" w:rsidRDefault="00797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F3D" w:rsidRDefault="00F45F3D">
    <w:pPr>
      <w:pBdr>
        <w:top w:val="nil"/>
        <w:left w:val="nil"/>
        <w:bottom w:val="nil"/>
        <w:right w:val="nil"/>
        <w:between w:val="nil"/>
      </w:pBdr>
      <w:tabs>
        <w:tab w:val="left" w:pos="2434"/>
      </w:tabs>
      <w:jc w:val="center"/>
      <w:rPr>
        <w:rFonts w:ascii="HY울릉도B" w:eastAsia="HY울릉도B" w:hAnsi="HY울릉도B" w:cs="HY울릉도B"/>
        <w:b/>
        <w:color w:val="0070C0"/>
        <w:sz w:val="56"/>
        <w:szCs w:val="5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F3D" w:rsidRDefault="007A6506">
    <w:pPr>
      <w:spacing w:after="0"/>
      <w:jc w:val="center"/>
      <w:rPr>
        <w:b/>
        <w:smallCaps/>
        <w:sz w:val="144"/>
        <w:szCs w:val="144"/>
      </w:rPr>
    </w:pPr>
    <w:r>
      <w:rPr>
        <w:rFonts w:eastAsia="맑은 고딕"/>
        <w:b/>
        <w:smallCaps/>
        <w:color w:val="0070C0"/>
        <w:sz w:val="48"/>
        <w:szCs w:val="48"/>
      </w:rPr>
      <w:t>[</w:t>
    </w:r>
    <w:r>
      <w:rPr>
        <w:rFonts w:eastAsia="맑은 고딕"/>
        <w:b/>
        <w:smallCaps/>
        <w:color w:val="000000"/>
        <w:sz w:val="40"/>
        <w:szCs w:val="40"/>
      </w:rPr>
      <w:t xml:space="preserve"> </w:t>
    </w:r>
    <w:r>
      <w:rPr>
        <w:rFonts w:eastAsia="맑은 고딕"/>
        <w:b/>
        <w:smallCaps/>
        <w:color w:val="000000"/>
        <w:sz w:val="48"/>
        <w:szCs w:val="48"/>
      </w:rPr>
      <w:t>회 의 록</w:t>
    </w:r>
    <w:r>
      <w:rPr>
        <w:rFonts w:eastAsia="맑은 고딕"/>
        <w:b/>
        <w:smallCaps/>
        <w:color w:val="000000"/>
        <w:sz w:val="40"/>
        <w:szCs w:val="40"/>
      </w:rPr>
      <w:t xml:space="preserve"> </w:t>
    </w:r>
    <w:r>
      <w:rPr>
        <w:rFonts w:eastAsia="맑은 고딕"/>
        <w:b/>
        <w:smallCaps/>
        <w:color w:val="0070C0"/>
        <w:sz w:val="48"/>
        <w:szCs w:val="4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6B98"/>
    <w:multiLevelType w:val="multilevel"/>
    <w:tmpl w:val="FCB419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1954F7"/>
    <w:multiLevelType w:val="multilevel"/>
    <w:tmpl w:val="C2A24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8664D7"/>
    <w:multiLevelType w:val="multilevel"/>
    <w:tmpl w:val="BC9C32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725DB6"/>
    <w:multiLevelType w:val="multilevel"/>
    <w:tmpl w:val="CDAA92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0D5AA7"/>
    <w:multiLevelType w:val="multilevel"/>
    <w:tmpl w:val="298E7E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이연재">
    <w15:presenceInfo w15:providerId="None" w15:userId="이연재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F3D"/>
    <w:rsid w:val="000663B6"/>
    <w:rsid w:val="001E3E12"/>
    <w:rsid w:val="002C30DF"/>
    <w:rsid w:val="002C43E0"/>
    <w:rsid w:val="00417D28"/>
    <w:rsid w:val="00446C20"/>
    <w:rsid w:val="00480684"/>
    <w:rsid w:val="0049365B"/>
    <w:rsid w:val="00525291"/>
    <w:rsid w:val="006B77CF"/>
    <w:rsid w:val="00710AC3"/>
    <w:rsid w:val="007822E7"/>
    <w:rsid w:val="00797077"/>
    <w:rsid w:val="007A6506"/>
    <w:rsid w:val="007E1777"/>
    <w:rsid w:val="00894D97"/>
    <w:rsid w:val="008F7224"/>
    <w:rsid w:val="009B4831"/>
    <w:rsid w:val="009E55BD"/>
    <w:rsid w:val="00A32347"/>
    <w:rsid w:val="00A746C3"/>
    <w:rsid w:val="00AC07DA"/>
    <w:rsid w:val="00BC545E"/>
    <w:rsid w:val="00CC3449"/>
    <w:rsid w:val="00D2609C"/>
    <w:rsid w:val="00DD7AC6"/>
    <w:rsid w:val="00EA6A43"/>
    <w:rsid w:val="00F45F3D"/>
    <w:rsid w:val="00FA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21E2"/>
  <w15:docId w15:val="{D9F73A93-B22A-4C4D-B05A-2E9DC6AB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바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eastAsia="맑은 고딕"/>
      <w:color w:val="366091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eastAsia="맑은 고딕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eastAsia="맑은 고딕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rPr>
      <w:rFonts w:eastAsia="맑은 고딕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D260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2609C"/>
  </w:style>
  <w:style w:type="paragraph" w:styleId="a8">
    <w:name w:val="footer"/>
    <w:basedOn w:val="a"/>
    <w:link w:val="Char0"/>
    <w:uiPriority w:val="99"/>
    <w:unhideWhenUsed/>
    <w:rsid w:val="00D260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26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장준영</cp:lastModifiedBy>
  <cp:revision>2</cp:revision>
  <dcterms:created xsi:type="dcterms:W3CDTF">2019-07-29T02:31:00Z</dcterms:created>
  <dcterms:modified xsi:type="dcterms:W3CDTF">2019-07-29T02:31:00Z</dcterms:modified>
</cp:coreProperties>
</file>