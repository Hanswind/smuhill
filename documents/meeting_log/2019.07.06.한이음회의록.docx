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3D" w:rsidRDefault="00F45F3D">
      <w:pPr>
        <w:rPr>
          <w:sz w:val="4"/>
          <w:szCs w:val="4"/>
        </w:rPr>
      </w:pPr>
    </w:p>
    <w:tbl>
      <w:tblPr>
        <w:tblStyle w:val="a5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805"/>
        <w:gridCol w:w="1805"/>
        <w:gridCol w:w="1248"/>
        <w:gridCol w:w="2362"/>
      </w:tblGrid>
      <w:tr w:rsidR="00F45F3D" w:rsidTr="00710AC3">
        <w:trPr>
          <w:trHeight w:val="520"/>
        </w:trPr>
        <w:tc>
          <w:tcPr>
            <w:tcW w:w="1805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팀</w:t>
            </w: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명</w:t>
            </w:r>
          </w:p>
        </w:tc>
        <w:tc>
          <w:tcPr>
            <w:tcW w:w="3610" w:type="dxa"/>
            <w:gridSpan w:val="2"/>
            <w:tcBorders>
              <w:bottom w:val="dotted" w:sz="4" w:space="0" w:color="000000"/>
            </w:tcBorders>
          </w:tcPr>
          <w:p w:rsidR="00F45F3D" w:rsidRDefault="00F45F3D" w:rsidP="009B4831">
            <w:pPr>
              <w:rPr>
                <w:rFonts w:hint="eastAsia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48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일</w:t>
            </w: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시</w:t>
            </w:r>
          </w:p>
        </w:tc>
        <w:tc>
          <w:tcPr>
            <w:tcW w:w="2362" w:type="dxa"/>
            <w:tcBorders>
              <w:bottom w:val="dotted" w:sz="4" w:space="0" w:color="000000"/>
            </w:tcBorders>
            <w:vAlign w:val="center"/>
          </w:tcPr>
          <w:p w:rsidR="00F45F3D" w:rsidRPr="009B4831" w:rsidRDefault="009B4831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2019.07.06</w:t>
            </w:r>
          </w:p>
        </w:tc>
      </w:tr>
      <w:tr w:rsidR="00F45F3D" w:rsidTr="00710AC3">
        <w:trPr>
          <w:trHeight w:val="520"/>
        </w:trPr>
        <w:tc>
          <w:tcPr>
            <w:tcW w:w="1805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3610" w:type="dxa"/>
            <w:gridSpan w:val="2"/>
            <w:tcBorders>
              <w:top w:val="dotted" w:sz="4" w:space="0" w:color="000000"/>
              <w:bottom w:val="single" w:sz="18" w:space="0" w:color="000000"/>
            </w:tcBorders>
          </w:tcPr>
          <w:p w:rsidR="00F45F3D" w:rsidRDefault="009B483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사당역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스타벅스 </w:t>
            </w:r>
          </w:p>
        </w:tc>
        <w:tc>
          <w:tcPr>
            <w:tcW w:w="124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자</w:t>
            </w:r>
          </w:p>
        </w:tc>
        <w:tc>
          <w:tcPr>
            <w:tcW w:w="2362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9B48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한창희,장준영,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최건우</w:t>
            </w:r>
          </w:p>
        </w:tc>
      </w:tr>
      <w:tr w:rsidR="00F45F3D">
        <w:trPr>
          <w:trHeight w:val="540"/>
        </w:trPr>
        <w:tc>
          <w:tcPr>
            <w:tcW w:w="361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252" w:hanging="288"/>
              <w:jc w:val="center"/>
              <w:rPr>
                <w:b/>
                <w:sz w:val="18"/>
                <w:szCs w:val="18"/>
              </w:rPr>
            </w:pPr>
            <w:bookmarkStart w:id="1" w:name="_gjdgxs" w:colFirst="0" w:colLast="0"/>
            <w:bookmarkEnd w:id="1"/>
            <w:r>
              <w:rPr>
                <w:b/>
                <w:sz w:val="18"/>
                <w:szCs w:val="18"/>
              </w:rPr>
              <w:t>회의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안건</w:t>
            </w:r>
          </w:p>
        </w:tc>
        <w:tc>
          <w:tcPr>
            <w:tcW w:w="5415" w:type="dxa"/>
            <w:gridSpan w:val="3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-1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내용</w:t>
            </w:r>
          </w:p>
        </w:tc>
      </w:tr>
      <w:tr w:rsidR="00F45F3D">
        <w:trPr>
          <w:trHeight w:val="2380"/>
        </w:trPr>
        <w:tc>
          <w:tcPr>
            <w:tcW w:w="3610" w:type="dxa"/>
            <w:gridSpan w:val="2"/>
            <w:tcBorders>
              <w:top w:val="single" w:sz="4" w:space="0" w:color="000000"/>
            </w:tcBorders>
            <w:vAlign w:val="center"/>
          </w:tcPr>
          <w:p w:rsidR="00F45F3D" w:rsidRDefault="002C43E0" w:rsidP="002C43E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TO-DO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</w:tcBorders>
            <w:vAlign w:val="center"/>
          </w:tcPr>
          <w:p w:rsidR="00F45F3D" w:rsidRPr="009B4831" w:rsidRDefault="009B48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언어로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챗봇</w:t>
            </w:r>
            <w:proofErr w:type="spellEnd"/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만들어오기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수요일까지)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9B4831" w:rsidRDefault="002C30DF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  <w:r w:rsidR="009B4831"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 w:rsidR="002C43E0">
              <w:rPr>
                <w:bCs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="009B4831">
              <w:rPr>
                <w:rFonts w:hint="eastAsia"/>
                <w:bCs/>
                <w:color w:val="000000" w:themeColor="text1"/>
                <w:sz w:val="18"/>
                <w:szCs w:val="18"/>
              </w:rPr>
              <w:t>한이음에</w:t>
            </w:r>
            <w:proofErr w:type="spellEnd"/>
            <w:r w:rsidR="009B4831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전화해서 아마존 람다 문의하기</w:t>
            </w:r>
          </w:p>
          <w:p w:rsidR="002C30DF" w:rsidRDefault="002C30DF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3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메인 페이지 웹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프로토타입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제작</w:t>
            </w:r>
            <w:r w:rsidR="00BC545E">
              <w:rPr>
                <w:rFonts w:hint="eastAsia"/>
                <w:bCs/>
                <w:color w:val="000000" w:themeColor="text1"/>
                <w:sz w:val="18"/>
                <w:szCs w:val="18"/>
              </w:rPr>
              <w:t>하기</w:t>
            </w:r>
          </w:p>
        </w:tc>
      </w:tr>
      <w:tr w:rsidR="002C30DF">
        <w:trPr>
          <w:trHeight w:val="2520"/>
        </w:trPr>
        <w:tc>
          <w:tcPr>
            <w:tcW w:w="361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C30DF" w:rsidP="002C30DF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다음 안건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C30DF" w:rsidP="002C3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서로 공부한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챗봇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내용을 공유한다.</w:t>
            </w:r>
          </w:p>
          <w:p w:rsidR="002C30DF" w:rsidRPr="009B4831" w:rsidRDefault="002C30DF" w:rsidP="002C30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2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7p 까지 웹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프로토타입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제작</w:t>
            </w:r>
          </w:p>
          <w:p w:rsidR="002C30DF" w:rsidRDefault="002C30DF" w:rsidP="002C3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 xml:space="preserve">2-2.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웹 실제 구현 </w:t>
            </w:r>
          </w:p>
          <w:p w:rsidR="002C30DF" w:rsidRDefault="002C30DF" w:rsidP="002C3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</w:p>
        </w:tc>
      </w:tr>
    </w:tbl>
    <w:p w:rsidR="00F45F3D" w:rsidRDefault="00F45F3D">
      <w:pPr>
        <w:rPr>
          <w:rFonts w:hint="eastAsia"/>
        </w:rPr>
      </w:pPr>
    </w:p>
    <w:tbl>
      <w:tblPr>
        <w:tblStyle w:val="a6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758"/>
      </w:tblGrid>
      <w:tr w:rsidR="00F45F3D">
        <w:trPr>
          <w:trHeight w:val="480"/>
        </w:trPr>
        <w:tc>
          <w:tcPr>
            <w:tcW w:w="9026" w:type="dxa"/>
            <w:gridSpan w:val="2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F45F3D" w:rsidRDefault="00F45F3D"/>
        </w:tc>
      </w:tr>
      <w:tr w:rsidR="00F45F3D" w:rsidTr="009B4831">
        <w:trPr>
          <w:trHeight w:val="480"/>
        </w:trPr>
        <w:tc>
          <w:tcPr>
            <w:tcW w:w="2268" w:type="dxa"/>
            <w:vMerge w:val="restart"/>
            <w:tcBorders>
              <w:top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향후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회의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일정</w:t>
            </w:r>
          </w:p>
        </w:tc>
        <w:tc>
          <w:tcPr>
            <w:tcW w:w="6758" w:type="dxa"/>
            <w:tcBorders>
              <w:top w:val="single" w:sz="18" w:space="0" w:color="000000"/>
              <w:bottom w:val="dotted" w:sz="4" w:space="0" w:color="000000"/>
            </w:tcBorders>
            <w:vAlign w:val="center"/>
          </w:tcPr>
          <w:p w:rsidR="00F45F3D" w:rsidRDefault="00EA6A43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사당역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MOIM </w:t>
            </w:r>
            <w:proofErr w:type="spellStart"/>
            <w:r>
              <w:rPr>
                <w:rFonts w:hint="eastAsia"/>
                <w:sz w:val="18"/>
                <w:szCs w:val="18"/>
              </w:rPr>
              <w:t>스터디룸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 xml:space="preserve">시 </w:t>
            </w:r>
          </w:p>
        </w:tc>
      </w:tr>
      <w:tr w:rsidR="00F45F3D" w:rsidTr="009B4831">
        <w:trPr>
          <w:trHeight w:val="480"/>
        </w:trPr>
        <w:tc>
          <w:tcPr>
            <w:tcW w:w="2268" w:type="dxa"/>
            <w:vMerge/>
            <w:vAlign w:val="center"/>
          </w:tcPr>
          <w:p w:rsidR="00F45F3D" w:rsidRDefault="00F45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5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F45F3D" w:rsidRDefault="00F45F3D">
            <w:pPr>
              <w:rPr>
                <w:sz w:val="18"/>
                <w:szCs w:val="18"/>
              </w:rPr>
            </w:pPr>
          </w:p>
        </w:tc>
      </w:tr>
      <w:tr w:rsidR="00F45F3D" w:rsidTr="009B4831">
        <w:trPr>
          <w:trHeight w:val="480"/>
        </w:trPr>
        <w:tc>
          <w:tcPr>
            <w:tcW w:w="2268" w:type="dxa"/>
            <w:vMerge/>
            <w:vAlign w:val="center"/>
          </w:tcPr>
          <w:p w:rsidR="00F45F3D" w:rsidRDefault="00F45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5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F45F3D">
            <w:pPr>
              <w:rPr>
                <w:sz w:val="18"/>
                <w:szCs w:val="18"/>
              </w:rPr>
            </w:pPr>
          </w:p>
        </w:tc>
      </w:tr>
      <w:tr w:rsidR="00F45F3D">
        <w:trPr>
          <w:trHeight w:val="480"/>
        </w:trPr>
        <w:tc>
          <w:tcPr>
            <w:tcW w:w="9026" w:type="dxa"/>
            <w:gridSpan w:val="2"/>
            <w:tcBorders>
              <w:top w:val="nil"/>
              <w:bottom w:val="single" w:sz="18" w:space="0" w:color="000000"/>
            </w:tcBorders>
            <w:vAlign w:val="center"/>
          </w:tcPr>
          <w:p w:rsidR="00F45F3D" w:rsidRDefault="00F45F3D">
            <w:pPr>
              <w:tabs>
                <w:tab w:val="left" w:pos="352"/>
              </w:tabs>
              <w:rPr>
                <w:b/>
                <w:color w:val="4F81BD"/>
                <w:sz w:val="18"/>
                <w:szCs w:val="18"/>
              </w:rPr>
            </w:pPr>
          </w:p>
        </w:tc>
      </w:tr>
    </w:tbl>
    <w:p w:rsidR="00F45F3D" w:rsidRDefault="00480684" w:rsidP="00480684">
      <w:pPr>
        <w:tabs>
          <w:tab w:val="left" w:pos="3375"/>
        </w:tabs>
        <w:spacing w:after="0"/>
        <w:rPr>
          <w:sz w:val="2"/>
          <w:szCs w:val="2"/>
        </w:rPr>
      </w:pPr>
      <w:r>
        <w:rPr>
          <w:sz w:val="2"/>
          <w:szCs w:val="2"/>
        </w:rPr>
        <w:tab/>
      </w:r>
    </w:p>
    <w:p w:rsidR="00F45F3D" w:rsidRDefault="007A6506">
      <w:pPr>
        <w:tabs>
          <w:tab w:val="left" w:pos="258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F45F3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506" w:rsidRDefault="007A6506">
      <w:pPr>
        <w:spacing w:after="0" w:line="240" w:lineRule="auto"/>
      </w:pPr>
      <w:r>
        <w:separator/>
      </w:r>
    </w:p>
  </w:endnote>
  <w:endnote w:type="continuationSeparator" w:id="0">
    <w:p w:rsidR="007A6506" w:rsidRDefault="007A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울릉도B">
    <w:altName w:val="Calibri"/>
    <w:panose1 w:val="020B0604020202020204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ins w:id="2" w:author="이연재" w:date="2019-03-05T17:01:00Z">
      <w:r>
        <w:rPr>
          <w:noProof/>
          <w:color w:val="000000"/>
        </w:rPr>
        <w:drawing>
          <wp:inline distT="0" distB="0" distL="0" distR="0">
            <wp:extent cx="2057400" cy="228600"/>
            <wp:effectExtent l="0" t="0" r="0" b="0"/>
            <wp:docPr id="1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2057400" cy="228600"/>
          <wp:effectExtent l="0" t="0" r="0" b="0"/>
          <wp:docPr id="2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506" w:rsidRDefault="007A6506">
      <w:pPr>
        <w:spacing w:after="0" w:line="240" w:lineRule="auto"/>
      </w:pPr>
      <w:r>
        <w:separator/>
      </w:r>
    </w:p>
  </w:footnote>
  <w:footnote w:type="continuationSeparator" w:id="0">
    <w:p w:rsidR="007A6506" w:rsidRDefault="007A6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left" w:pos="2434"/>
      </w:tabs>
      <w:jc w:val="center"/>
      <w:rPr>
        <w:rFonts w:ascii="HY울릉도B" w:eastAsia="HY울릉도B" w:hAnsi="HY울릉도B" w:cs="HY울릉도B"/>
        <w:b/>
        <w:color w:val="0070C0"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spacing w:after="0"/>
      <w:jc w:val="center"/>
      <w:rPr>
        <w:b/>
        <w:smallCaps/>
        <w:sz w:val="144"/>
        <w:szCs w:val="144"/>
      </w:rPr>
    </w:pPr>
    <w:r>
      <w:rPr>
        <w:rFonts w:eastAsia="맑은 고딕"/>
        <w:b/>
        <w:smallCaps/>
        <w:color w:val="0070C0"/>
        <w:sz w:val="48"/>
        <w:szCs w:val="48"/>
      </w:rPr>
      <w:t>[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0000"/>
        <w:sz w:val="48"/>
        <w:szCs w:val="48"/>
      </w:rPr>
      <w:t>회</w:t>
    </w:r>
    <w:r>
      <w:rPr>
        <w:rFonts w:eastAsia="맑은 고딕"/>
        <w:b/>
        <w:smallCaps/>
        <w:color w:val="000000"/>
        <w:sz w:val="48"/>
        <w:szCs w:val="48"/>
      </w:rPr>
      <w:t xml:space="preserve"> </w:t>
    </w:r>
    <w:r>
      <w:rPr>
        <w:rFonts w:eastAsia="맑은 고딕"/>
        <w:b/>
        <w:smallCaps/>
        <w:color w:val="000000"/>
        <w:sz w:val="48"/>
        <w:szCs w:val="48"/>
      </w:rPr>
      <w:t>의</w:t>
    </w:r>
    <w:r>
      <w:rPr>
        <w:rFonts w:eastAsia="맑은 고딕"/>
        <w:b/>
        <w:smallCaps/>
        <w:color w:val="000000"/>
        <w:sz w:val="48"/>
        <w:szCs w:val="48"/>
      </w:rPr>
      <w:t xml:space="preserve"> </w:t>
    </w:r>
    <w:r>
      <w:rPr>
        <w:rFonts w:eastAsia="맑은 고딕"/>
        <w:b/>
        <w:smallCaps/>
        <w:color w:val="000000"/>
        <w:sz w:val="48"/>
        <w:szCs w:val="48"/>
      </w:rPr>
      <w:t>록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70C0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B98"/>
    <w:multiLevelType w:val="multilevel"/>
    <w:tmpl w:val="FCB41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954F7"/>
    <w:multiLevelType w:val="multilevel"/>
    <w:tmpl w:val="C2A24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664D7"/>
    <w:multiLevelType w:val="multilevel"/>
    <w:tmpl w:val="BC9C3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725DB6"/>
    <w:multiLevelType w:val="multilevel"/>
    <w:tmpl w:val="CDAA9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D5AA7"/>
    <w:multiLevelType w:val="multilevel"/>
    <w:tmpl w:val="298E7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연재">
    <w15:presenceInfo w15:providerId="None" w15:userId="이연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F3D"/>
    <w:rsid w:val="001E3E12"/>
    <w:rsid w:val="002C30DF"/>
    <w:rsid w:val="002C43E0"/>
    <w:rsid w:val="00480684"/>
    <w:rsid w:val="00710AC3"/>
    <w:rsid w:val="007A6506"/>
    <w:rsid w:val="00894D97"/>
    <w:rsid w:val="009B4831"/>
    <w:rsid w:val="00AC07DA"/>
    <w:rsid w:val="00BC545E"/>
    <w:rsid w:val="00D2609C"/>
    <w:rsid w:val="00EA6A43"/>
    <w:rsid w:val="00F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03D93"/>
  <w15:docId w15:val="{D9F73A93-B22A-4C4D-B05A-2E9DC6A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eastAsia="맑은 고딕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eastAsia="맑은 고딕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609C"/>
  </w:style>
  <w:style w:type="paragraph" w:styleId="a8">
    <w:name w:val="footer"/>
    <w:basedOn w:val="a"/>
    <w:link w:val="Char0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장준영</cp:lastModifiedBy>
  <cp:revision>2</cp:revision>
  <dcterms:created xsi:type="dcterms:W3CDTF">2019-07-06T03:06:00Z</dcterms:created>
  <dcterms:modified xsi:type="dcterms:W3CDTF">2019-07-06T03:06:00Z</dcterms:modified>
</cp:coreProperties>
</file>