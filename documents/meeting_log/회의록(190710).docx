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스뮤고개</w:t>
            </w:r>
            <w:proofErr w:type="spellEnd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</w:t>
            </w:r>
            <w:r w:rsidR="000663B6">
              <w:rPr>
                <w:sz w:val="18"/>
                <w:szCs w:val="18"/>
              </w:rPr>
              <w:t>10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회의장소</w:t>
            </w:r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0663B6" w:rsidP="00DD7AC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MOIM 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2C30DF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텔레그램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챗봇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만들어보기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장준영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웹</w:t>
            </w:r>
            <w:r>
              <w:rPr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캔버스 태그)과 자바스크립트로 파일 저장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최건우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제작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한창희 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Pr="00DD7AC6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9/07/1</w:t>
            </w:r>
            <w:r w:rsidR="007822E7">
              <w:rPr>
                <w:sz w:val="18"/>
                <w:szCs w:val="18"/>
              </w:rPr>
              <w:t>5</w:t>
            </w:r>
            <w:r w:rsidR="007822E7">
              <w:rPr>
                <w:rFonts w:hint="eastAsia"/>
                <w:sz w:val="18"/>
                <w:szCs w:val="18"/>
              </w:rPr>
              <w:t>일</w:t>
            </w:r>
            <w:r w:rsidR="007822E7">
              <w:rPr>
                <w:sz w:val="18"/>
                <w:szCs w:val="18"/>
              </w:rPr>
              <w:t xml:space="preserve">  10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7822E7">
              <w:rPr>
                <w:rFonts w:hint="eastAsia"/>
                <w:sz w:val="18"/>
                <w:szCs w:val="18"/>
              </w:rPr>
              <w:t>홍대입구역</w:t>
            </w:r>
            <w:proofErr w:type="spellEnd"/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5B" w:rsidRDefault="0049365B">
      <w:pPr>
        <w:spacing w:after="0" w:line="240" w:lineRule="auto"/>
      </w:pPr>
      <w:r>
        <w:separator/>
      </w:r>
    </w:p>
  </w:endnote>
  <w:endnote w:type="continuationSeparator" w:id="0">
    <w:p w:rsidR="0049365B" w:rsidRDefault="0049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5B" w:rsidRDefault="0049365B">
      <w:pPr>
        <w:spacing w:after="0" w:line="240" w:lineRule="auto"/>
      </w:pPr>
      <w:r>
        <w:separator/>
      </w:r>
    </w:p>
  </w:footnote>
  <w:footnote w:type="continuationSeparator" w:id="0">
    <w:p w:rsidR="0049365B" w:rsidRDefault="0049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0663B6"/>
    <w:rsid w:val="001E3E12"/>
    <w:rsid w:val="002C30DF"/>
    <w:rsid w:val="002C43E0"/>
    <w:rsid w:val="00480684"/>
    <w:rsid w:val="0049365B"/>
    <w:rsid w:val="00710AC3"/>
    <w:rsid w:val="007822E7"/>
    <w:rsid w:val="007A6506"/>
    <w:rsid w:val="00894D97"/>
    <w:rsid w:val="009B4831"/>
    <w:rsid w:val="009E55BD"/>
    <w:rsid w:val="00AC07DA"/>
    <w:rsid w:val="00BC545E"/>
    <w:rsid w:val="00D2609C"/>
    <w:rsid w:val="00DD7AC6"/>
    <w:rsid w:val="00EA6A43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EE69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5</cp:revision>
  <dcterms:created xsi:type="dcterms:W3CDTF">2019-07-06T03:06:00Z</dcterms:created>
  <dcterms:modified xsi:type="dcterms:W3CDTF">2019-07-10T11:02:00Z</dcterms:modified>
</cp:coreProperties>
</file>